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5CC" w:rsidRDefault="00011FBC" w:rsidP="001F15CC">
      <w:pPr>
        <w:widowControl w:val="0"/>
        <w:autoSpaceDE w:val="0"/>
        <w:autoSpaceDN w:val="0"/>
        <w:adjustRightInd w:val="0"/>
        <w:spacing w:line="320" w:lineRule="atLeast"/>
        <w:jc w:val="center"/>
        <w:rPr>
          <w:rFonts w:ascii="Helvetica Neue" w:hAnsi="Helvetica Neue" w:cs="Helvetica Neue"/>
        </w:rPr>
      </w:pPr>
      <w:r>
        <w:rPr>
          <w:rFonts w:ascii="Helvetica Neue" w:hAnsi="Helvetica Neue" w:cs="Helvetica Neue"/>
        </w:rPr>
        <w:t xml:space="preserve">Open Source Project: </w:t>
      </w:r>
      <w:r w:rsidR="001F15CC">
        <w:rPr>
          <w:rFonts w:ascii="Helvetica Neue" w:hAnsi="Helvetica Neue" w:cs="Helvetica Neue"/>
        </w:rPr>
        <w:t>Framework Modeling</w:t>
      </w:r>
    </w:p>
    <w:p w:rsidR="001F15CC" w:rsidRDefault="008A0D36" w:rsidP="001F15CC">
      <w:pPr>
        <w:widowControl w:val="0"/>
        <w:autoSpaceDE w:val="0"/>
        <w:autoSpaceDN w:val="0"/>
        <w:adjustRightInd w:val="0"/>
        <w:spacing w:line="320" w:lineRule="atLeast"/>
        <w:rPr>
          <w:ins w:id="0" w:author="Edward Griffor" w:date="2016-04-26T11:28:00Z"/>
          <w:rFonts w:ascii="Helvetica Neue" w:hAnsi="Helvetica Neue" w:cs="Helvetica Neue"/>
        </w:rPr>
      </w:pPr>
      <w:ins w:id="1" w:author="Edward Griffor" w:date="2016-04-26T11:28:00Z">
        <w:r>
          <w:rPr>
            <w:rFonts w:ascii="Helvetica Neue" w:hAnsi="Helvetica Neue" w:cs="Helvetica Neue"/>
          </w:rPr>
          <w:t>Comments:</w:t>
        </w:r>
      </w:ins>
    </w:p>
    <w:p w:rsidR="008A0D36" w:rsidRPr="008A0D36" w:rsidRDefault="008A0D36" w:rsidP="008A0D36">
      <w:pPr>
        <w:pStyle w:val="ListParagraph"/>
        <w:widowControl w:val="0"/>
        <w:numPr>
          <w:ilvl w:val="0"/>
          <w:numId w:val="5"/>
        </w:numPr>
        <w:autoSpaceDE w:val="0"/>
        <w:autoSpaceDN w:val="0"/>
        <w:adjustRightInd w:val="0"/>
        <w:spacing w:line="320" w:lineRule="atLeast"/>
        <w:rPr>
          <w:rFonts w:ascii="Helvetica Neue" w:hAnsi="Helvetica Neue" w:cs="Helvetica Neue"/>
          <w:rPrChange w:id="2" w:author="Edward Griffor" w:date="2016-04-26T11:28:00Z">
            <w:rPr/>
          </w:rPrChange>
        </w:rPr>
        <w:pPrChange w:id="3" w:author="Edward Griffor" w:date="2016-04-26T11:28:00Z">
          <w:pPr>
            <w:widowControl w:val="0"/>
            <w:autoSpaceDE w:val="0"/>
            <w:autoSpaceDN w:val="0"/>
            <w:adjustRightInd w:val="0"/>
            <w:spacing w:line="320" w:lineRule="atLeast"/>
          </w:pPr>
        </w:pPrChange>
      </w:pPr>
      <w:ins w:id="4" w:author="Edward Griffor" w:date="2016-04-26T11:28:00Z">
        <w:r>
          <w:rPr>
            <w:rFonts w:ascii="Helvetica Neue" w:hAnsi="Helvetica Neue" w:cs="Helvetica Neue"/>
          </w:rPr>
          <w:t>We will not at classes to the Standard Use Case Model</w:t>
        </w:r>
      </w:ins>
    </w:p>
    <w:p w:rsidR="008A0D36" w:rsidRDefault="008A0D36" w:rsidP="001F15CC">
      <w:pPr>
        <w:widowControl w:val="0"/>
        <w:autoSpaceDE w:val="0"/>
        <w:autoSpaceDN w:val="0"/>
        <w:adjustRightInd w:val="0"/>
        <w:spacing w:line="320" w:lineRule="atLeast"/>
        <w:rPr>
          <w:ins w:id="5" w:author="Edward Griffor" w:date="2016-04-26T11:28:00Z"/>
          <w:rFonts w:ascii="Helvetica Neue" w:hAnsi="Helvetica Neue" w:cs="Helvetica Neue"/>
        </w:rPr>
      </w:pPr>
    </w:p>
    <w:p w:rsidR="008A0D36" w:rsidRDefault="008A0D36" w:rsidP="001F15CC">
      <w:pPr>
        <w:widowControl w:val="0"/>
        <w:autoSpaceDE w:val="0"/>
        <w:autoSpaceDN w:val="0"/>
        <w:adjustRightInd w:val="0"/>
        <w:spacing w:line="320" w:lineRule="atLeast"/>
        <w:rPr>
          <w:ins w:id="6" w:author="Edward Griffor" w:date="2016-04-26T11:28:00Z"/>
          <w:rFonts w:ascii="Helvetica Neue" w:hAnsi="Helvetica Neue" w:cs="Helvetica Neue"/>
        </w:rPr>
      </w:pPr>
    </w:p>
    <w:p w:rsidR="008A0D36" w:rsidRDefault="008A0D36" w:rsidP="001F15CC">
      <w:pPr>
        <w:widowControl w:val="0"/>
        <w:autoSpaceDE w:val="0"/>
        <w:autoSpaceDN w:val="0"/>
        <w:adjustRightInd w:val="0"/>
        <w:spacing w:line="320" w:lineRule="atLeast"/>
        <w:rPr>
          <w:ins w:id="7" w:author="Edward Griffor" w:date="2016-04-26T11:28:00Z"/>
          <w:rFonts w:ascii="Helvetica Neue" w:hAnsi="Helvetica Neue" w:cs="Helvetica Neue"/>
        </w:rPr>
      </w:pPr>
    </w:p>
    <w:p w:rsidR="00801654" w:rsidRDefault="00801654" w:rsidP="001F15CC">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Step 0: Framework Elements</w:t>
      </w:r>
    </w:p>
    <w:p w:rsidR="008631CE" w:rsidRDefault="00A85F85" w:rsidP="008631CE">
      <w:pPr>
        <w:pStyle w:val="ListParagraph"/>
        <w:widowControl w:val="0"/>
        <w:numPr>
          <w:ilvl w:val="0"/>
          <w:numId w:val="4"/>
        </w:numPr>
        <w:autoSpaceDE w:val="0"/>
        <w:autoSpaceDN w:val="0"/>
        <w:adjustRightInd w:val="0"/>
        <w:spacing w:line="320" w:lineRule="atLeast"/>
        <w:rPr>
          <w:rFonts w:ascii="Helvetica Neue" w:hAnsi="Helvetica Neue" w:cs="Helvetica Neue"/>
        </w:rPr>
      </w:pPr>
      <w:r>
        <w:rPr>
          <w:rFonts w:ascii="Helvetica Neue" w:hAnsi="Helvetica Neue" w:cs="Helvetica Neue"/>
        </w:rPr>
        <w:t xml:space="preserve">Introduce Domains, </w:t>
      </w:r>
      <w:r w:rsidR="00F71974">
        <w:rPr>
          <w:rFonts w:ascii="Helvetica Neue" w:hAnsi="Helvetica Neue" w:cs="Helvetica Neue"/>
        </w:rPr>
        <w:t xml:space="preserve">Aspects and </w:t>
      </w:r>
      <w:r>
        <w:rPr>
          <w:rFonts w:ascii="Helvetica Neue" w:hAnsi="Helvetica Neue" w:cs="Helvetica Neue"/>
        </w:rPr>
        <w:t>Concerns</w:t>
      </w:r>
      <w:r w:rsidR="008631CE">
        <w:rPr>
          <w:rFonts w:ascii="Helvetica Neue" w:hAnsi="Helvetica Neue" w:cs="Helvetica Neue"/>
        </w:rPr>
        <w:t xml:space="preserve"> (fixed finite sets as classes)</w:t>
      </w:r>
    </w:p>
    <w:p w:rsidR="008631CE" w:rsidRPr="00A17CA8" w:rsidRDefault="008631CE" w:rsidP="00A85F85">
      <w:pPr>
        <w:pStyle w:val="ListParagraph"/>
        <w:widowControl w:val="0"/>
        <w:numPr>
          <w:ilvl w:val="1"/>
          <w:numId w:val="4"/>
        </w:numPr>
        <w:autoSpaceDE w:val="0"/>
        <w:autoSpaceDN w:val="0"/>
        <w:adjustRightInd w:val="0"/>
        <w:spacing w:line="320" w:lineRule="atLeast"/>
        <w:rPr>
          <w:rFonts w:ascii="Helvetica Neue" w:hAnsi="Helvetica Neue" w:cs="Helvetica Neue"/>
        </w:rPr>
      </w:pPr>
      <w:r>
        <w:rPr>
          <w:rFonts w:ascii="Helvetica Neue" w:hAnsi="Helvetica Neue" w:cs="Helvetica Neue"/>
        </w:rPr>
        <w:t>Domains (give a partition of function)</w:t>
      </w:r>
      <w:r w:rsidR="00291021">
        <w:rPr>
          <w:rFonts w:ascii="Helvetica Neue" w:hAnsi="Helvetica Neue" w:cs="Helvetica Neue"/>
        </w:rPr>
        <w:t xml:space="preserve"> </w:t>
      </w:r>
      <w:ins w:id="8" w:author="Edward Griffor" w:date="2016-04-26T11:36:00Z">
        <w:r w:rsidR="005053B4">
          <w:rPr>
            <w:rFonts w:ascii="Helvetica Neue" w:hAnsi="Helvetica Neue" w:cs="Helvetica Neue"/>
            <w:color w:val="FF0000"/>
          </w:rPr>
          <w:t>M</w:t>
        </w:r>
      </w:ins>
      <w:del w:id="9" w:author="Edward Griffor" w:date="2016-04-26T11:36:00Z">
        <w:r w:rsidR="00291021" w:rsidDel="005053B4">
          <w:rPr>
            <w:rFonts w:ascii="Helvetica Neue" w:hAnsi="Helvetica Neue" w:cs="Helvetica Neue"/>
            <w:color w:val="FF0000"/>
          </w:rPr>
          <w:delText>Not m</w:delText>
        </w:r>
      </w:del>
      <w:r w:rsidR="00291021">
        <w:rPr>
          <w:rFonts w:ascii="Helvetica Neue" w:hAnsi="Helvetica Neue" w:cs="Helvetica Neue"/>
          <w:color w:val="FF0000"/>
        </w:rPr>
        <w:t>odeled</w:t>
      </w:r>
      <w:ins w:id="10" w:author="Edward Griffor" w:date="2016-04-26T11:45:00Z">
        <w:r w:rsidR="001A2805">
          <w:rPr>
            <w:rFonts w:ascii="Helvetica Neue" w:hAnsi="Helvetica Neue" w:cs="Helvetica Neue"/>
            <w:color w:val="FF0000"/>
          </w:rPr>
          <w:t xml:space="preserve"> in a NEW DIAGRAM (separate from the CPS Framework diagram.</w:t>
        </w:r>
      </w:ins>
    </w:p>
    <w:p w:rsidR="00A17CA8" w:rsidRPr="00091276" w:rsidRDefault="00A17CA8" w:rsidP="00A17CA8">
      <w:pPr>
        <w:pStyle w:val="ListParagraph"/>
        <w:widowControl w:val="0"/>
        <w:numPr>
          <w:ilvl w:val="2"/>
          <w:numId w:val="4"/>
        </w:numPr>
        <w:autoSpaceDE w:val="0"/>
        <w:autoSpaceDN w:val="0"/>
        <w:adjustRightInd w:val="0"/>
        <w:spacing w:line="320" w:lineRule="atLeast"/>
        <w:rPr>
          <w:rFonts w:ascii="Helvetica Neue" w:hAnsi="Helvetica Neue" w:cs="Helvetica Neue"/>
        </w:rPr>
      </w:pPr>
      <w:del w:id="11" w:author="Edward Griffor" w:date="2016-04-26T11:36:00Z">
        <w:r w:rsidDel="005053B4">
          <w:rPr>
            <w:rFonts w:ascii="Helvetica Neue" w:hAnsi="Helvetica Neue" w:cs="Helvetica Neue"/>
            <w:color w:val="FF0000"/>
          </w:rPr>
          <w:delText>Model as a class</w:delText>
        </w:r>
      </w:del>
      <w:ins w:id="12" w:author="Edward Griffor" w:date="2016-04-26T11:36:00Z">
        <w:r w:rsidR="005053B4">
          <w:rPr>
            <w:rFonts w:ascii="Helvetica Neue" w:hAnsi="Helvetica Neue" w:cs="Helvetica Neue"/>
            <w:color w:val="FF0000"/>
          </w:rPr>
          <w:t>Created System Class Object in the CPS Framework model</w:t>
        </w:r>
      </w:ins>
      <w:ins w:id="13" w:author="Edward Griffor" w:date="2016-04-26T11:39:00Z">
        <w:r w:rsidR="005053B4">
          <w:rPr>
            <w:rFonts w:ascii="Helvetica Neue" w:hAnsi="Helvetica Neue" w:cs="Helvetica Neue"/>
            <w:color w:val="FF0000"/>
          </w:rPr>
          <w:t xml:space="preserve"> and created </w:t>
        </w:r>
        <w:r w:rsidR="001A2805">
          <w:rPr>
            <w:rFonts w:ascii="Helvetica Neue" w:hAnsi="Helvetica Neue" w:cs="Helvetica Neue"/>
            <w:color w:val="FF0000"/>
          </w:rPr>
          <w:t>many to many</w:t>
        </w:r>
        <w:r w:rsidR="005053B4">
          <w:rPr>
            <w:rFonts w:ascii="Helvetica Neue" w:hAnsi="Helvetica Neue" w:cs="Helvetica Neue"/>
            <w:color w:val="FF0000"/>
          </w:rPr>
          <w:t xml:space="preserve"> </w:t>
        </w:r>
        <w:proofErr w:type="gramStart"/>
        <w:r w:rsidR="005053B4">
          <w:rPr>
            <w:rFonts w:ascii="Helvetica Neue" w:hAnsi="Helvetica Neue" w:cs="Helvetica Neue"/>
            <w:color w:val="FF0000"/>
          </w:rPr>
          <w:t>association</w:t>
        </w:r>
        <w:proofErr w:type="gramEnd"/>
        <w:r w:rsidR="005053B4">
          <w:rPr>
            <w:rFonts w:ascii="Helvetica Neue" w:hAnsi="Helvetica Neue" w:cs="Helvetica Neue"/>
            <w:color w:val="FF0000"/>
          </w:rPr>
          <w:t xml:space="preserve"> from this class to itself</w:t>
        </w:r>
      </w:ins>
    </w:p>
    <w:p w:rsidR="00091276" w:rsidRPr="005053B4" w:rsidRDefault="00091276" w:rsidP="00A17CA8">
      <w:pPr>
        <w:pStyle w:val="ListParagraph"/>
        <w:widowControl w:val="0"/>
        <w:numPr>
          <w:ilvl w:val="2"/>
          <w:numId w:val="4"/>
        </w:numPr>
        <w:autoSpaceDE w:val="0"/>
        <w:autoSpaceDN w:val="0"/>
        <w:adjustRightInd w:val="0"/>
        <w:spacing w:line="320" w:lineRule="atLeast"/>
        <w:rPr>
          <w:ins w:id="14" w:author="Edward Griffor" w:date="2016-04-26T11:37:00Z"/>
          <w:rFonts w:ascii="Helvetica Neue" w:hAnsi="Helvetica Neue" w:cs="Helvetica Neue"/>
          <w:rPrChange w:id="15" w:author="Edward Griffor" w:date="2016-04-26T11:37:00Z">
            <w:rPr>
              <w:ins w:id="16" w:author="Edward Griffor" w:date="2016-04-26T11:37:00Z"/>
              <w:rFonts w:ascii="Helvetica Neue" w:hAnsi="Helvetica Neue" w:cs="Helvetica Neue"/>
              <w:color w:val="FF0000"/>
            </w:rPr>
          </w:rPrChange>
        </w:rPr>
      </w:pPr>
      <w:del w:id="17" w:author="Edward Griffor" w:date="2016-04-26T11:37:00Z">
        <w:r w:rsidDel="005053B4">
          <w:rPr>
            <w:rFonts w:ascii="Helvetica Neue" w:hAnsi="Helvetica Neue" w:cs="Helvetica Neue"/>
            <w:color w:val="FF0000"/>
          </w:rPr>
          <w:delText>Model all of the domains as classes with inheritance from the Domain Class</w:delText>
        </w:r>
      </w:del>
      <w:ins w:id="18" w:author="Edward Griffor" w:date="2016-04-26T11:37:00Z">
        <w:r w:rsidR="005053B4">
          <w:rPr>
            <w:rFonts w:ascii="Helvetica Neue" w:hAnsi="Helvetica Neue" w:cs="Helvetica Neue"/>
            <w:color w:val="FF0000"/>
          </w:rPr>
          <w:t>Created Device Class Object in the CPS Framework model and inserted ‘part’ arrow from device to system</w:t>
        </w:r>
      </w:ins>
    </w:p>
    <w:p w:rsidR="005053B4" w:rsidRDefault="005053B4" w:rsidP="00A17CA8">
      <w:pPr>
        <w:pStyle w:val="ListParagraph"/>
        <w:widowControl w:val="0"/>
        <w:numPr>
          <w:ilvl w:val="2"/>
          <w:numId w:val="4"/>
        </w:numPr>
        <w:autoSpaceDE w:val="0"/>
        <w:autoSpaceDN w:val="0"/>
        <w:adjustRightInd w:val="0"/>
        <w:spacing w:line="320" w:lineRule="atLeast"/>
        <w:rPr>
          <w:ins w:id="19" w:author="Edward Griffor" w:date="2016-04-26T11:39:00Z"/>
          <w:rFonts w:ascii="Helvetica Neue" w:hAnsi="Helvetica Neue" w:cs="Helvetica Neue"/>
        </w:rPr>
      </w:pPr>
      <w:ins w:id="20" w:author="Edward Griffor" w:date="2016-04-26T11:39:00Z">
        <w:r>
          <w:rPr>
            <w:rFonts w:ascii="Helvetica Neue" w:hAnsi="Helvetica Neue" w:cs="Helvetica Neue"/>
          </w:rPr>
          <w:t xml:space="preserve">Created </w:t>
        </w:r>
      </w:ins>
      <w:ins w:id="21" w:author="Edward Griffor" w:date="2016-04-26T11:38:00Z">
        <w:r>
          <w:rPr>
            <w:rFonts w:ascii="Helvetica Neue" w:hAnsi="Helvetica Neue" w:cs="Helvetica Neue"/>
          </w:rPr>
          <w:t>Domain Class Object (</w:t>
        </w:r>
        <w:proofErr w:type="spellStart"/>
        <w:r>
          <w:rPr>
            <w:rFonts w:ascii="Helvetica Neue" w:hAnsi="Helvetica Neue" w:cs="Helvetica Neue"/>
          </w:rPr>
          <w:t>XSDcomplexType</w:t>
        </w:r>
        <w:proofErr w:type="spellEnd"/>
        <w:r>
          <w:rPr>
            <w:rFonts w:ascii="Helvetica Neue" w:hAnsi="Helvetica Neue" w:cs="Helvetica Neue"/>
          </w:rPr>
          <w:t xml:space="preserve"> label?)</w:t>
        </w:r>
      </w:ins>
      <w:ins w:id="22" w:author="Edward Griffor" w:date="2016-04-26T11:39:00Z">
        <w:r>
          <w:rPr>
            <w:rFonts w:ascii="Helvetica Neue" w:hAnsi="Helvetica Neue" w:cs="Helvetica Neue"/>
          </w:rPr>
          <w:t xml:space="preserve"> and created bidirectional </w:t>
        </w:r>
      </w:ins>
      <w:ins w:id="23" w:author="Edward Griffor" w:date="2016-04-26T11:42:00Z">
        <w:r w:rsidR="001A2805">
          <w:rPr>
            <w:rFonts w:ascii="Helvetica Neue" w:hAnsi="Helvetica Neue" w:cs="Helvetica Neue"/>
          </w:rPr>
          <w:t xml:space="preserve">many to many </w:t>
        </w:r>
      </w:ins>
      <w:proofErr w:type="gramStart"/>
      <w:ins w:id="24" w:author="Edward Griffor" w:date="2016-04-26T11:39:00Z">
        <w:r>
          <w:rPr>
            <w:rFonts w:ascii="Helvetica Neue" w:hAnsi="Helvetica Neue" w:cs="Helvetica Neue"/>
          </w:rPr>
          <w:t>association</w:t>
        </w:r>
        <w:proofErr w:type="gramEnd"/>
        <w:r>
          <w:rPr>
            <w:rFonts w:ascii="Helvetica Neue" w:hAnsi="Helvetica Neue" w:cs="Helvetica Neue"/>
          </w:rPr>
          <w:t xml:space="preserve"> between Domain and Device classes</w:t>
        </w:r>
      </w:ins>
    </w:p>
    <w:p w:rsidR="005053B4" w:rsidRDefault="005053B4" w:rsidP="005053B4">
      <w:pPr>
        <w:pStyle w:val="ListParagraph"/>
        <w:widowControl w:val="0"/>
        <w:numPr>
          <w:ilvl w:val="3"/>
          <w:numId w:val="4"/>
        </w:numPr>
        <w:autoSpaceDE w:val="0"/>
        <w:autoSpaceDN w:val="0"/>
        <w:adjustRightInd w:val="0"/>
        <w:spacing w:line="320" w:lineRule="atLeast"/>
        <w:rPr>
          <w:rFonts w:ascii="Helvetica Neue" w:hAnsi="Helvetica Neue" w:cs="Helvetica Neue"/>
        </w:rPr>
        <w:pPrChange w:id="25" w:author="Edward Griffor" w:date="2016-04-26T11:40:00Z">
          <w:pPr>
            <w:pStyle w:val="ListParagraph"/>
            <w:widowControl w:val="0"/>
            <w:numPr>
              <w:ilvl w:val="2"/>
              <w:numId w:val="4"/>
            </w:numPr>
            <w:autoSpaceDE w:val="0"/>
            <w:autoSpaceDN w:val="0"/>
            <w:adjustRightInd w:val="0"/>
            <w:spacing w:line="320" w:lineRule="atLeast"/>
            <w:ind w:left="2160" w:hanging="360"/>
          </w:pPr>
        </w:pPrChange>
      </w:pPr>
      <w:ins w:id="26" w:author="Edward Griffor" w:date="2016-04-26T11:40:00Z">
        <w:r>
          <w:rPr>
            <w:rFonts w:ascii="Helvetica Neue" w:hAnsi="Helvetica Neue" w:cs="Helvetica Neue"/>
          </w:rPr>
          <w:t xml:space="preserve">Domain </w:t>
        </w:r>
      </w:ins>
      <w:ins w:id="27" w:author="Edward Griffor" w:date="2016-04-26T11:42:00Z">
        <w:r w:rsidR="001A2805">
          <w:rPr>
            <w:rFonts w:ascii="Helvetica Neue" w:hAnsi="Helvetica Neue" w:cs="Helvetica Neue"/>
          </w:rPr>
          <w:t xml:space="preserve">class has attributes: name, </w:t>
        </w:r>
        <w:proofErr w:type="spellStart"/>
        <w:r w:rsidR="001A2805">
          <w:rPr>
            <w:rFonts w:ascii="Helvetica Neue" w:hAnsi="Helvetica Neue" w:cs="Helvetica Neue"/>
          </w:rPr>
          <w:t>technicalID</w:t>
        </w:r>
        <w:proofErr w:type="spellEnd"/>
        <w:r w:rsidR="001A2805">
          <w:rPr>
            <w:rFonts w:ascii="Helvetica Neue" w:hAnsi="Helvetica Neue" w:cs="Helvetica Neue"/>
          </w:rPr>
          <w:t xml:space="preserve"> and description</w:t>
        </w:r>
      </w:ins>
    </w:p>
    <w:p w:rsidR="00291021" w:rsidRDefault="001B4293" w:rsidP="00A85F85">
      <w:pPr>
        <w:pStyle w:val="ListParagraph"/>
        <w:widowControl w:val="0"/>
        <w:numPr>
          <w:ilvl w:val="1"/>
          <w:numId w:val="4"/>
        </w:numPr>
        <w:autoSpaceDE w:val="0"/>
        <w:autoSpaceDN w:val="0"/>
        <w:adjustRightInd w:val="0"/>
        <w:spacing w:line="320" w:lineRule="atLeast"/>
        <w:rPr>
          <w:rFonts w:ascii="Helvetica Neue" w:hAnsi="Helvetica Neue" w:cs="Helvetica Neue"/>
        </w:rPr>
      </w:pPr>
      <w:r>
        <w:rPr>
          <w:rFonts w:ascii="Helvetica Neue" w:hAnsi="Helvetica Neue" w:cs="Helvetica Neue"/>
        </w:rPr>
        <w:t xml:space="preserve">Aspects </w:t>
      </w:r>
      <w:r w:rsidR="009A4A46">
        <w:rPr>
          <w:rFonts w:ascii="Helvetica Neue" w:hAnsi="Helvetica Neue" w:cs="Helvetica Neue"/>
        </w:rPr>
        <w:t>(convenient categorization or types of concerns)</w:t>
      </w:r>
    </w:p>
    <w:p w:rsidR="001B4293" w:rsidRPr="00291021" w:rsidRDefault="00291021" w:rsidP="00291021">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 xml:space="preserve">Modeled but </w:t>
      </w:r>
      <w:r w:rsidR="00665790">
        <w:rPr>
          <w:rFonts w:ascii="Helvetica Neue" w:hAnsi="Helvetica Neue" w:cs="Helvetica Neue"/>
          <w:color w:val="FF0000"/>
        </w:rPr>
        <w:t>they need to switch</w:t>
      </w:r>
      <w:r>
        <w:rPr>
          <w:rFonts w:ascii="Helvetica Neue" w:hAnsi="Helvetica Neue" w:cs="Helvetica Neue"/>
          <w:color w:val="FF0000"/>
        </w:rPr>
        <w:t xml:space="preserve"> roles with concerns</w:t>
      </w:r>
      <w:r w:rsidR="00665790">
        <w:rPr>
          <w:rFonts w:ascii="Helvetica Neue" w:hAnsi="Helvetica Neue" w:cs="Helvetica Neue"/>
          <w:color w:val="FF0000"/>
        </w:rPr>
        <w:t xml:space="preserve"> in the current model</w:t>
      </w:r>
      <w:r>
        <w:rPr>
          <w:rFonts w:ascii="Helvetica Neue" w:hAnsi="Helvetica Neue" w:cs="Helvetica Neue"/>
          <w:color w:val="FF0000"/>
        </w:rPr>
        <w:t>.</w:t>
      </w:r>
      <w:r w:rsidR="001E666E">
        <w:rPr>
          <w:rFonts w:ascii="Helvetica Neue" w:hAnsi="Helvetica Neue" w:cs="Helvetica Neue"/>
          <w:color w:val="FF0000"/>
        </w:rPr>
        <w:t xml:space="preserve"> This item was </w:t>
      </w:r>
      <w:r w:rsidR="006730B2">
        <w:rPr>
          <w:rFonts w:ascii="Helvetica Neue" w:hAnsi="Helvetica Neue" w:cs="Helvetica Neue"/>
          <w:color w:val="FF0000"/>
        </w:rPr>
        <w:t>addressed at the 25Mar2016 meeting.</w:t>
      </w:r>
    </w:p>
    <w:p w:rsidR="00291021" w:rsidRPr="00665790" w:rsidRDefault="00091276" w:rsidP="00291021">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 xml:space="preserve">Aspect Class with </w:t>
      </w:r>
      <w:r w:rsidR="00291021">
        <w:rPr>
          <w:rFonts w:ascii="Helvetica Neue" w:hAnsi="Helvetica Neue" w:cs="Helvetica Neue"/>
          <w:color w:val="FF0000"/>
        </w:rPr>
        <w:t>Concerns</w:t>
      </w:r>
      <w:r>
        <w:rPr>
          <w:rFonts w:ascii="Helvetica Neue" w:hAnsi="Helvetica Neue" w:cs="Helvetica Neue"/>
          <w:color w:val="FF0000"/>
        </w:rPr>
        <w:t xml:space="preserve"> Classes that inherit from the Aspect Class</w:t>
      </w:r>
    </w:p>
    <w:p w:rsidR="00665790" w:rsidRDefault="00665790" w:rsidP="00291021">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Aspects class now consists of all of the nine individual aspects</w:t>
      </w:r>
    </w:p>
    <w:p w:rsidR="00291021" w:rsidRDefault="00A85F85" w:rsidP="00A85F85">
      <w:pPr>
        <w:pStyle w:val="ListParagraph"/>
        <w:widowControl w:val="0"/>
        <w:numPr>
          <w:ilvl w:val="1"/>
          <w:numId w:val="4"/>
        </w:numPr>
        <w:autoSpaceDE w:val="0"/>
        <w:autoSpaceDN w:val="0"/>
        <w:adjustRightInd w:val="0"/>
        <w:spacing w:line="320" w:lineRule="atLeast"/>
        <w:rPr>
          <w:rFonts w:ascii="Helvetica Neue" w:hAnsi="Helvetica Neue" w:cs="Helvetica Neue"/>
        </w:rPr>
      </w:pPr>
      <w:r>
        <w:rPr>
          <w:rFonts w:ascii="Helvetica Neue" w:hAnsi="Helvetica Neue" w:cs="Helvetica Neue"/>
        </w:rPr>
        <w:t>Concerns</w:t>
      </w:r>
      <w:r w:rsidR="009A4A46">
        <w:rPr>
          <w:rFonts w:ascii="Helvetica Neue" w:hAnsi="Helvetica Neue" w:cs="Helvetica Neue"/>
        </w:rPr>
        <w:t xml:space="preserve"> (voices of stakeholders from consumer/user to engineering level)</w:t>
      </w:r>
    </w:p>
    <w:p w:rsidR="00A85F85" w:rsidRPr="00291021" w:rsidRDefault="00291021" w:rsidP="00291021">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Modeled but see previous bullet</w:t>
      </w:r>
    </w:p>
    <w:p w:rsidR="00291021" w:rsidRPr="00091276" w:rsidRDefault="006730B2" w:rsidP="00291021">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Properties class was added 25Mar2016</w:t>
      </w:r>
      <w:r w:rsidR="00723D36">
        <w:rPr>
          <w:rFonts w:ascii="Helvetica Neue" w:hAnsi="Helvetica Neue" w:cs="Helvetica Neue"/>
          <w:color w:val="FF0000"/>
        </w:rPr>
        <w:t xml:space="preserve"> </w:t>
      </w:r>
      <w:r w:rsidR="00723D36">
        <w:rPr>
          <w:rFonts w:ascii="Helvetica Neue" w:hAnsi="Helvetica Neue" w:cs="Helvetica Neue"/>
          <w:color w:val="C45911" w:themeColor="accent2" w:themeShade="BF"/>
        </w:rPr>
        <w:t>(a property is a closed statement over a finite set of propositional variables)</w:t>
      </w:r>
    </w:p>
    <w:p w:rsidR="00091276" w:rsidRDefault="00091276" w:rsidP="00291021">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There is an assoc</w:t>
      </w:r>
      <w:r w:rsidR="00EF0839">
        <w:rPr>
          <w:rFonts w:ascii="Helvetica Neue" w:hAnsi="Helvetica Neue" w:cs="Helvetica Neue"/>
          <w:color w:val="FF0000"/>
        </w:rPr>
        <w:t>iation from a concern class to 0</w:t>
      </w:r>
      <w:r>
        <w:rPr>
          <w:rFonts w:ascii="Helvetica Neue" w:hAnsi="Helvetica Neue" w:cs="Helvetica Neue"/>
          <w:color w:val="FF0000"/>
        </w:rPr>
        <w:t xml:space="preserve"> or more Properties</w:t>
      </w:r>
    </w:p>
    <w:p w:rsidR="00A85F85" w:rsidRDefault="00A85F85" w:rsidP="00A85F85">
      <w:pPr>
        <w:pStyle w:val="ListParagraph"/>
        <w:widowControl w:val="0"/>
        <w:numPr>
          <w:ilvl w:val="0"/>
          <w:numId w:val="4"/>
        </w:numPr>
        <w:autoSpaceDE w:val="0"/>
        <w:autoSpaceDN w:val="0"/>
        <w:adjustRightInd w:val="0"/>
        <w:spacing w:line="320" w:lineRule="atLeast"/>
        <w:rPr>
          <w:rFonts w:ascii="Helvetica Neue" w:hAnsi="Helvetica Neue" w:cs="Helvetica Neue"/>
        </w:rPr>
      </w:pPr>
      <w:r>
        <w:rPr>
          <w:rFonts w:ascii="Helvetica Neue" w:hAnsi="Helvetica Neue" w:cs="Helvetica Neue"/>
        </w:rPr>
        <w:t>Introduce Facets</w:t>
      </w:r>
      <w:r w:rsidR="009A4A46">
        <w:rPr>
          <w:rFonts w:ascii="Helvetica Neue" w:hAnsi="Helvetica Neue" w:cs="Helvetica Neue"/>
        </w:rPr>
        <w:t xml:space="preserve"> (finite sets of activities associated with these modes of thinking about CPS)</w:t>
      </w:r>
    </w:p>
    <w:p w:rsidR="00A836A1" w:rsidRPr="00A836A1" w:rsidRDefault="00A836A1" w:rsidP="00A836A1">
      <w:pPr>
        <w:pStyle w:val="ListParagraph"/>
        <w:widowControl w:val="0"/>
        <w:numPr>
          <w:ilvl w:val="1"/>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Facet Is modeled as a class</w:t>
      </w:r>
    </w:p>
    <w:p w:rsidR="00A836A1" w:rsidRPr="00FA5FD8" w:rsidRDefault="00A836A1" w:rsidP="00A85F85">
      <w:pPr>
        <w:pStyle w:val="ListParagraph"/>
        <w:widowControl w:val="0"/>
        <w:numPr>
          <w:ilvl w:val="1"/>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The 3 facets are each modeled as classes with inheritance from the Facet Class</w:t>
      </w:r>
    </w:p>
    <w:p w:rsidR="00FA5FD8" w:rsidRPr="00FA5FD8" w:rsidRDefault="00FA5FD8" w:rsidP="00FA5FD8">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Conceptualization Facet class</w:t>
      </w:r>
    </w:p>
    <w:p w:rsidR="00FA5FD8" w:rsidRPr="00FA5FD8" w:rsidRDefault="00FA5FD8" w:rsidP="00FA5FD8">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Realization Facet class</w:t>
      </w:r>
    </w:p>
    <w:p w:rsidR="00FA5FD8" w:rsidRPr="00FA5FD8" w:rsidRDefault="00FA5FD8" w:rsidP="00FA5FD8">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Assurance Facet class</w:t>
      </w:r>
    </w:p>
    <w:p w:rsidR="00FA5FD8" w:rsidRDefault="00FA5FD8" w:rsidP="00FA5FD8">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Each will have inheritance from the Facet class</w:t>
      </w:r>
    </w:p>
    <w:p w:rsidR="009A4A46" w:rsidRDefault="009A4A46" w:rsidP="00A85F85">
      <w:pPr>
        <w:pStyle w:val="ListParagraph"/>
        <w:widowControl w:val="0"/>
        <w:numPr>
          <w:ilvl w:val="1"/>
          <w:numId w:val="4"/>
        </w:numPr>
        <w:autoSpaceDE w:val="0"/>
        <w:autoSpaceDN w:val="0"/>
        <w:adjustRightInd w:val="0"/>
        <w:spacing w:line="320" w:lineRule="atLeast"/>
        <w:rPr>
          <w:rFonts w:ascii="Helvetica Neue" w:hAnsi="Helvetica Neue" w:cs="Helvetica Neue"/>
        </w:rPr>
      </w:pPr>
      <w:r>
        <w:rPr>
          <w:rFonts w:ascii="Helvetica Neue" w:hAnsi="Helvetica Neue" w:cs="Helvetica Neue"/>
        </w:rPr>
        <w:t>Activities (finite sets of Framework defined activity associated with each mode of thinking about CPS – their steps and artifacts may vary by domain)</w:t>
      </w:r>
    </w:p>
    <w:p w:rsidR="00A836A1" w:rsidRDefault="00E932C7" w:rsidP="00A836A1">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Model each activity in each facet as a class with inheritance from that facet</w:t>
      </w:r>
      <w:r w:rsidR="00FF3DE4">
        <w:rPr>
          <w:rFonts w:ascii="Helvetica Neue" w:hAnsi="Helvetica Neue" w:cs="Helvetica Neue"/>
          <w:color w:val="FF0000"/>
        </w:rPr>
        <w:t>?</w:t>
      </w:r>
    </w:p>
    <w:p w:rsidR="007E3605" w:rsidRDefault="00066F27" w:rsidP="00A85F85">
      <w:pPr>
        <w:pStyle w:val="ListParagraph"/>
        <w:widowControl w:val="0"/>
        <w:numPr>
          <w:ilvl w:val="1"/>
          <w:numId w:val="4"/>
        </w:numPr>
        <w:autoSpaceDE w:val="0"/>
        <w:autoSpaceDN w:val="0"/>
        <w:adjustRightInd w:val="0"/>
        <w:spacing w:line="320" w:lineRule="atLeast"/>
        <w:rPr>
          <w:rFonts w:ascii="Helvetica Neue" w:hAnsi="Helvetica Neue" w:cs="Helvetica Neue"/>
        </w:rPr>
      </w:pPr>
      <w:r>
        <w:rPr>
          <w:rFonts w:ascii="Helvetica Neue" w:hAnsi="Helvetica Neue" w:cs="Helvetica Neue"/>
        </w:rPr>
        <w:t>Arti</w:t>
      </w:r>
      <w:r w:rsidR="007E3605" w:rsidRPr="00A85F85">
        <w:rPr>
          <w:rFonts w:ascii="Helvetica Neue" w:hAnsi="Helvetica Neue" w:cs="Helvetica Neue"/>
        </w:rPr>
        <w:t>facts</w:t>
      </w:r>
      <w:r w:rsidR="009A4A46">
        <w:rPr>
          <w:rFonts w:ascii="Helvetica Neue" w:hAnsi="Helvetica Neue" w:cs="Helvetica Neue"/>
        </w:rPr>
        <w:t xml:space="preserve"> (these are the products of the activities and their form may also vary by domain)</w:t>
      </w:r>
      <w:r w:rsidR="00FF3DE4">
        <w:rPr>
          <w:rFonts w:ascii="Helvetica Neue" w:hAnsi="Helvetica Neue" w:cs="Helvetica Neue"/>
        </w:rPr>
        <w:t xml:space="preserve">; </w:t>
      </w:r>
      <w:r w:rsidR="009B48EE" w:rsidRPr="009B48EE">
        <w:rPr>
          <w:rFonts w:ascii="Helvetica Neue" w:hAnsi="Helvetica Neue" w:cs="Helvetica Neue"/>
          <w:color w:val="C45911" w:themeColor="accent2" w:themeShade="BF"/>
        </w:rPr>
        <w:t>class Artifacts</w:t>
      </w:r>
      <w:r w:rsidR="00FF3DE4" w:rsidRPr="009B48EE">
        <w:rPr>
          <w:rFonts w:ascii="Helvetica Neue" w:hAnsi="Helvetica Neue" w:cs="Helvetica Neue"/>
          <w:color w:val="C45911" w:themeColor="accent2" w:themeShade="BF"/>
        </w:rPr>
        <w:t xml:space="preserve"> has a set of attributes </w:t>
      </w:r>
      <w:r w:rsidR="009B48EE" w:rsidRPr="009B48EE">
        <w:rPr>
          <w:rFonts w:ascii="Helvetica Neue" w:hAnsi="Helvetica Neue" w:cs="Helvetica Neue"/>
          <w:color w:val="C45911" w:themeColor="accent2" w:themeShade="BF"/>
        </w:rPr>
        <w:t>one of</w:t>
      </w:r>
      <w:r w:rsidR="00FF3DE4" w:rsidRPr="009B48EE">
        <w:rPr>
          <w:rFonts w:ascii="Helvetica Neue" w:hAnsi="Helvetica Neue" w:cs="Helvetica Neue"/>
          <w:color w:val="C45911" w:themeColor="accent2" w:themeShade="BF"/>
        </w:rPr>
        <w:t xml:space="preserve"> which is </w:t>
      </w:r>
      <w:r w:rsidR="009B48EE" w:rsidRPr="009B48EE">
        <w:rPr>
          <w:rFonts w:ascii="Helvetica Neue" w:hAnsi="Helvetica Neue" w:cs="Helvetica Neue"/>
          <w:color w:val="C45911" w:themeColor="accent2" w:themeShade="BF"/>
        </w:rPr>
        <w:t>Type that can take values in an ‘enumeration class’, e.g., artifact type would have the enumeration: Design, Test,</w:t>
      </w:r>
      <w:r w:rsidR="00987689">
        <w:rPr>
          <w:rFonts w:ascii="Helvetica Neue" w:hAnsi="Helvetica Neue" w:cs="Helvetica Neue"/>
          <w:color w:val="C45911" w:themeColor="accent2" w:themeShade="BF"/>
        </w:rPr>
        <w:t xml:space="preserve"> Test Results,</w:t>
      </w:r>
      <w:r w:rsidR="009B48EE" w:rsidRPr="009B48EE">
        <w:rPr>
          <w:rFonts w:ascii="Helvetica Neue" w:hAnsi="Helvetica Neue" w:cs="Helvetica Neue"/>
          <w:color w:val="C45911" w:themeColor="accent2" w:themeShade="BF"/>
        </w:rPr>
        <w:t xml:space="preserve"> Simulation, etc.</w:t>
      </w:r>
    </w:p>
    <w:p w:rsidR="00DD5723" w:rsidRPr="00CF13E8" w:rsidRDefault="00066F27" w:rsidP="00E932C7">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Create a class Arti</w:t>
      </w:r>
      <w:r w:rsidR="00DD5723">
        <w:rPr>
          <w:rFonts w:ascii="Helvetica Neue" w:hAnsi="Helvetica Neue" w:cs="Helvetica Neue"/>
          <w:color w:val="FF0000"/>
        </w:rPr>
        <w:t>fact</w:t>
      </w:r>
      <w:r w:rsidR="00FA5FD8">
        <w:rPr>
          <w:rFonts w:ascii="Helvetica Neue" w:hAnsi="Helvetica Neue" w:cs="Helvetica Neue"/>
          <w:color w:val="FF0000"/>
        </w:rPr>
        <w:t xml:space="preserve"> Class</w:t>
      </w:r>
    </w:p>
    <w:p w:rsidR="00CF13E8" w:rsidRPr="00FA5FD8" w:rsidRDefault="00CF13E8" w:rsidP="00E932C7">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Should be an association between Property and Artifact? Should this be one or more</w:t>
      </w:r>
    </w:p>
    <w:p w:rsidR="00FA5FD8" w:rsidRPr="00DD5723" w:rsidRDefault="00FA5FD8" w:rsidP="00E932C7">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Create additional classes for Design Artifact and Test Artifact</w:t>
      </w:r>
      <w:r w:rsidR="00FF3DE4">
        <w:rPr>
          <w:rFonts w:ascii="Helvetica Neue" w:hAnsi="Helvetica Neue" w:cs="Helvetica Neue"/>
          <w:color w:val="FF0000"/>
        </w:rPr>
        <w:t xml:space="preserve"> Other Artifacts</w:t>
      </w:r>
    </w:p>
    <w:p w:rsidR="00E932C7" w:rsidRPr="00FA5FD8" w:rsidRDefault="00DD5723" w:rsidP="00E932C7">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 xml:space="preserve">For each activity there will be a 1 to </w:t>
      </w:r>
      <w:r w:rsidR="003E7AC3">
        <w:rPr>
          <w:rFonts w:ascii="Helvetica Neue" w:hAnsi="Helvetica Neue" w:cs="Helvetica Neue"/>
          <w:color w:val="FF0000"/>
        </w:rPr>
        <w:t>‘</w:t>
      </w:r>
      <w:r>
        <w:rPr>
          <w:rFonts w:ascii="Helvetica Neue" w:hAnsi="Helvetica Neue" w:cs="Helvetica Neue"/>
          <w:color w:val="FF0000"/>
        </w:rPr>
        <w:t>1 or more</w:t>
      </w:r>
      <w:r w:rsidR="003E7AC3">
        <w:rPr>
          <w:rFonts w:ascii="Helvetica Neue" w:hAnsi="Helvetica Neue" w:cs="Helvetica Neue"/>
          <w:color w:val="FF0000"/>
        </w:rPr>
        <w:t>’</w:t>
      </w:r>
      <w:r>
        <w:rPr>
          <w:rFonts w:ascii="Helvetica Neue" w:hAnsi="Helvetica Neue" w:cs="Helvetica Neue"/>
          <w:color w:val="FF0000"/>
        </w:rPr>
        <w:t xml:space="preserve"> association</w:t>
      </w:r>
      <w:r w:rsidR="00E932C7">
        <w:rPr>
          <w:rFonts w:ascii="Helvetica Neue" w:hAnsi="Helvetica Neue" w:cs="Helvetica Neue"/>
          <w:color w:val="FF0000"/>
        </w:rPr>
        <w:t xml:space="preserve"> </w:t>
      </w:r>
      <w:r w:rsidR="00FA5FD8">
        <w:rPr>
          <w:rFonts w:ascii="Helvetica Neue" w:hAnsi="Helvetica Neue" w:cs="Helvetica Neue"/>
          <w:color w:val="FF0000"/>
        </w:rPr>
        <w:t>with the Artifact Class</w:t>
      </w:r>
    </w:p>
    <w:p w:rsidR="00FA5FD8" w:rsidRPr="00723D36" w:rsidRDefault="00FA5FD8" w:rsidP="00E932C7">
      <w:pPr>
        <w:pStyle w:val="ListParagraph"/>
        <w:widowControl w:val="0"/>
        <w:numPr>
          <w:ilvl w:val="2"/>
          <w:numId w:val="4"/>
        </w:numPr>
        <w:autoSpaceDE w:val="0"/>
        <w:autoSpaceDN w:val="0"/>
        <w:adjustRightInd w:val="0"/>
        <w:spacing w:line="320" w:lineRule="atLeast"/>
        <w:rPr>
          <w:rFonts w:ascii="Helvetica Neue" w:hAnsi="Helvetica Neue" w:cs="Helvetica Neue"/>
          <w:color w:val="C45911" w:themeColor="accent2" w:themeShade="BF"/>
        </w:rPr>
      </w:pPr>
      <w:r w:rsidRPr="00723D36">
        <w:rPr>
          <w:rFonts w:ascii="Helvetica Neue" w:hAnsi="Helvetica Neue" w:cs="Helvetica Neue"/>
          <w:color w:val="C45911" w:themeColor="accent2" w:themeShade="BF"/>
        </w:rPr>
        <w:t>the Design Artifact</w:t>
      </w:r>
      <w:r w:rsidR="00723D36" w:rsidRPr="00723D36">
        <w:rPr>
          <w:rFonts w:ascii="Helvetica Neue" w:hAnsi="Helvetica Neue" w:cs="Helvetica Neue"/>
          <w:color w:val="C45911" w:themeColor="accent2" w:themeShade="BF"/>
        </w:rPr>
        <w:t>s</w:t>
      </w:r>
      <w:r w:rsidRPr="00723D36">
        <w:rPr>
          <w:rFonts w:ascii="Helvetica Neue" w:hAnsi="Helvetica Neue" w:cs="Helvetica Neue"/>
          <w:color w:val="C45911" w:themeColor="accent2" w:themeShade="BF"/>
        </w:rPr>
        <w:t xml:space="preserve"> and the Test Artifact</w:t>
      </w:r>
      <w:r w:rsidR="00723D36" w:rsidRPr="00723D36">
        <w:rPr>
          <w:rFonts w:ascii="Helvetica Neue" w:hAnsi="Helvetica Neue" w:cs="Helvetica Neue"/>
          <w:color w:val="C45911" w:themeColor="accent2" w:themeShade="BF"/>
        </w:rPr>
        <w:t>s are ‘counted’ as values of Artifact attributes</w:t>
      </w:r>
    </w:p>
    <w:p w:rsidR="00FA5FD8" w:rsidRDefault="00FA5FD8" w:rsidP="00E932C7">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If there is an issue here it is specifying the artifacts – they are not known in advance!</w:t>
      </w:r>
      <w:r w:rsidR="00F7024D">
        <w:rPr>
          <w:rFonts w:ascii="Helvetica Neue" w:hAnsi="Helvetica Neue" w:cs="Helvetica Neue"/>
          <w:color w:val="FF0000"/>
        </w:rPr>
        <w:t xml:space="preserve"> </w:t>
      </w:r>
      <w:r w:rsidR="004904BD">
        <w:rPr>
          <w:rFonts w:ascii="Helvetica Neue" w:hAnsi="Helvetica Neue" w:cs="Helvetica Neue"/>
          <w:color w:val="C45911" w:themeColor="accent2" w:themeShade="BF"/>
        </w:rPr>
        <w:t>Initially allow there to be a 0…* association between concerns and properties</w:t>
      </w:r>
    </w:p>
    <w:p w:rsidR="00A85F85" w:rsidRDefault="00A85F85" w:rsidP="00A85F85">
      <w:pPr>
        <w:pStyle w:val="ListParagraph"/>
        <w:widowControl w:val="0"/>
        <w:numPr>
          <w:ilvl w:val="1"/>
          <w:numId w:val="4"/>
        </w:numPr>
        <w:autoSpaceDE w:val="0"/>
        <w:autoSpaceDN w:val="0"/>
        <w:adjustRightInd w:val="0"/>
        <w:spacing w:line="320" w:lineRule="atLeast"/>
        <w:rPr>
          <w:rFonts w:ascii="Helvetica Neue" w:hAnsi="Helvetica Neue" w:cs="Helvetica Neue"/>
        </w:rPr>
      </w:pPr>
      <w:r>
        <w:rPr>
          <w:rFonts w:ascii="Helvetica Neue" w:hAnsi="Helvetica Neue" w:cs="Helvetica Neue"/>
        </w:rPr>
        <w:t>link concerns to activities (to indicate application of the concern)</w:t>
      </w:r>
    </w:p>
    <w:p w:rsidR="00FA5FD8" w:rsidRPr="00A85F85" w:rsidRDefault="00FA5FD8" w:rsidP="00FA5FD8">
      <w:pPr>
        <w:pStyle w:val="ListParagraph"/>
        <w:widowControl w:val="0"/>
        <w:numPr>
          <w:ilvl w:val="2"/>
          <w:numId w:val="4"/>
        </w:numPr>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 xml:space="preserve">Each activity class should </w:t>
      </w:r>
      <w:r w:rsidRPr="004904BD">
        <w:rPr>
          <w:rFonts w:ascii="Helvetica Neue" w:hAnsi="Helvetica Neue" w:cs="Helvetica Neue"/>
          <w:color w:val="C45911" w:themeColor="accent2" w:themeShade="BF"/>
        </w:rPr>
        <w:t>‘</w:t>
      </w:r>
      <w:r w:rsidR="004904BD" w:rsidRPr="004904BD">
        <w:rPr>
          <w:rFonts w:ascii="Helvetica Neue" w:hAnsi="Helvetica Neue" w:cs="Helvetica Neue"/>
          <w:color w:val="C45911" w:themeColor="accent2" w:themeShade="BF"/>
        </w:rPr>
        <w:t>be subject to all</w:t>
      </w:r>
      <w:r w:rsidRPr="004904BD">
        <w:rPr>
          <w:rFonts w:ascii="Helvetica Neue" w:hAnsi="Helvetica Neue" w:cs="Helvetica Neue"/>
          <w:color w:val="C45911" w:themeColor="accent2" w:themeShade="BF"/>
        </w:rPr>
        <w:t xml:space="preserve"> concerns’</w:t>
      </w:r>
    </w:p>
    <w:p w:rsidR="001F15CC" w:rsidRPr="00FC6939" w:rsidRDefault="00344814" w:rsidP="00FC6939">
      <w:pPr>
        <w:widowControl w:val="0"/>
        <w:tabs>
          <w:tab w:val="left" w:pos="220"/>
          <w:tab w:val="left" w:pos="720"/>
        </w:tabs>
        <w:autoSpaceDE w:val="0"/>
        <w:autoSpaceDN w:val="0"/>
        <w:adjustRightInd w:val="0"/>
        <w:spacing w:line="320" w:lineRule="atLeast"/>
        <w:rPr>
          <w:rFonts w:ascii="Helvetica Neue" w:hAnsi="Helvetica Neue" w:cs="Helvetica Neue"/>
        </w:rPr>
      </w:pPr>
      <w:r>
        <w:rPr>
          <w:rFonts w:ascii="Helvetica Neue" w:hAnsi="Helvetica Neue" w:cs="Helvetica Neue"/>
        </w:rPr>
        <w:t>Step</w:t>
      </w:r>
      <w:r w:rsidR="00FC6939">
        <w:rPr>
          <w:rFonts w:ascii="Helvetica Neue" w:hAnsi="Helvetica Neue" w:cs="Helvetica Neue"/>
        </w:rPr>
        <w:t xml:space="preserve"> I: </w:t>
      </w:r>
      <w:r w:rsidR="001F15CC" w:rsidRPr="00FC6939">
        <w:rPr>
          <w:rFonts w:ascii="Helvetica Neue" w:hAnsi="Helvetica Neue" w:cs="Helvetica Neue"/>
        </w:rPr>
        <w:t>Conceptualization Facet</w:t>
      </w:r>
      <w:r w:rsidR="00E93B68">
        <w:rPr>
          <w:rFonts w:ascii="Helvetica Neue" w:hAnsi="Helvetica Neue" w:cs="Helvetica Neue"/>
        </w:rPr>
        <w:t xml:space="preserve"> (Artifacts are properties and design properties)</w:t>
      </w:r>
    </w:p>
    <w:p w:rsidR="00E51473" w:rsidRPr="007E3605" w:rsidRDefault="001F15CC" w:rsidP="007E3605">
      <w:pPr>
        <w:pStyle w:val="ListParagraph"/>
        <w:widowControl w:val="0"/>
        <w:numPr>
          <w:ilvl w:val="0"/>
          <w:numId w:val="2"/>
        </w:numPr>
        <w:tabs>
          <w:tab w:val="left" w:pos="940"/>
          <w:tab w:val="left" w:pos="1440"/>
        </w:tabs>
        <w:autoSpaceDE w:val="0"/>
        <w:autoSpaceDN w:val="0"/>
        <w:adjustRightInd w:val="0"/>
        <w:spacing w:line="320" w:lineRule="atLeast"/>
        <w:rPr>
          <w:rFonts w:ascii="Helvetica Neue" w:hAnsi="Helvetica Neue" w:cs="Helvetica Neue"/>
        </w:rPr>
      </w:pPr>
      <w:r w:rsidRPr="00FC6939">
        <w:rPr>
          <w:rFonts w:ascii="Helvetica Neue" w:hAnsi="Helvetica Neue" w:cs="Helvetica Neue"/>
        </w:rPr>
        <w:t>perfect the property modeling or concern class model</w:t>
      </w:r>
      <w:r w:rsidR="00910251">
        <w:rPr>
          <w:rFonts w:ascii="Helvetica Neue" w:hAnsi="Helvetica Neue" w:cs="Helvetica Neue"/>
        </w:rPr>
        <w:t xml:space="preserve"> – </w:t>
      </w:r>
      <w:r w:rsidR="00910251">
        <w:rPr>
          <w:rFonts w:ascii="Helvetica Neue" w:hAnsi="Helvetica Neue" w:cs="Helvetica Neue"/>
          <w:color w:val="FF0000"/>
        </w:rPr>
        <w:t>done: there is a 1 to 1 or more association between concerns and properties</w:t>
      </w:r>
      <w:r w:rsidR="00066F27">
        <w:rPr>
          <w:rFonts w:ascii="Helvetica Neue" w:hAnsi="Helvetica Neue" w:cs="Helvetica Neue"/>
          <w:color w:val="FF0000"/>
        </w:rPr>
        <w:t xml:space="preserve"> (what if the concern is not relevant to the CPS – perhaps there should be a ‘null property’ that is true of any CPS but does not put any constraint on the CPS</w:t>
      </w:r>
    </w:p>
    <w:p w:rsidR="001F15CC" w:rsidRPr="00FC6939" w:rsidRDefault="001F15CC" w:rsidP="00FC6939">
      <w:pPr>
        <w:pStyle w:val="ListParagraph"/>
        <w:widowControl w:val="0"/>
        <w:numPr>
          <w:ilvl w:val="0"/>
          <w:numId w:val="2"/>
        </w:numPr>
        <w:tabs>
          <w:tab w:val="left" w:pos="940"/>
          <w:tab w:val="left" w:pos="1440"/>
        </w:tabs>
        <w:autoSpaceDE w:val="0"/>
        <w:autoSpaceDN w:val="0"/>
        <w:adjustRightInd w:val="0"/>
        <w:spacing w:line="320" w:lineRule="atLeast"/>
        <w:rPr>
          <w:rFonts w:ascii="Helvetica Neue" w:hAnsi="Helvetica Neue" w:cs="Helvetica Neue"/>
        </w:rPr>
      </w:pPr>
      <w:r w:rsidRPr="00FC6939">
        <w:rPr>
          <w:rFonts w:ascii="Helvetica Neue" w:hAnsi="Helvetica Neue" w:cs="Helvetica Neue"/>
        </w:rPr>
        <w:t>properly reflect it in the use case UML model (use existing structure or add new class)</w:t>
      </w:r>
      <w:r w:rsidR="00066F27">
        <w:rPr>
          <w:rFonts w:ascii="Helvetica Neue" w:hAnsi="Helvetica Neue" w:cs="Helvetica Neue"/>
        </w:rPr>
        <w:t xml:space="preserve"> – </w:t>
      </w:r>
      <w:r w:rsidR="00066F27">
        <w:rPr>
          <w:rFonts w:ascii="Helvetica Neue" w:hAnsi="Helvetica Neue" w:cs="Helvetica Neue"/>
          <w:color w:val="FF0000"/>
        </w:rPr>
        <w:t>check to see that the Framework UML Model correctly pushes all the concerns correctly out over the Use Case UML Model with the current linkage!</w:t>
      </w:r>
    </w:p>
    <w:p w:rsidR="001F15CC" w:rsidRPr="00FC6939" w:rsidRDefault="001F15CC" w:rsidP="00FC6939">
      <w:pPr>
        <w:pStyle w:val="ListParagraph"/>
        <w:widowControl w:val="0"/>
        <w:numPr>
          <w:ilvl w:val="0"/>
          <w:numId w:val="2"/>
        </w:numPr>
        <w:tabs>
          <w:tab w:val="left" w:pos="940"/>
          <w:tab w:val="left" w:pos="1440"/>
        </w:tabs>
        <w:autoSpaceDE w:val="0"/>
        <w:autoSpaceDN w:val="0"/>
        <w:adjustRightInd w:val="0"/>
        <w:spacing w:line="320" w:lineRule="atLeast"/>
        <w:rPr>
          <w:rFonts w:ascii="Helvetica Neue" w:hAnsi="Helvetica Neue" w:cs="Helvetica Neue"/>
        </w:rPr>
      </w:pPr>
      <w:r w:rsidRPr="00FC6939">
        <w:rPr>
          <w:rFonts w:ascii="Helvetica Neue" w:hAnsi="Helvetica Neue" w:cs="Helvetica Neue"/>
        </w:rPr>
        <w:t>complete the concerns class model</w:t>
      </w:r>
      <w:r w:rsidR="00066F27">
        <w:rPr>
          <w:rFonts w:ascii="Helvetica Neue" w:hAnsi="Helvetica Neue" w:cs="Helvetica Neue"/>
        </w:rPr>
        <w:t xml:space="preserve"> – </w:t>
      </w:r>
      <w:r w:rsidR="00066F27">
        <w:rPr>
          <w:rFonts w:ascii="Helvetica Neue" w:hAnsi="Helvetica Neue" w:cs="Helvetica Neue"/>
          <w:color w:val="FF0000"/>
        </w:rPr>
        <w:t>with the current modification, this seems to be adequate</w:t>
      </w:r>
    </w:p>
    <w:p w:rsidR="001F15CC" w:rsidRPr="00FC6939" w:rsidRDefault="001F15CC" w:rsidP="00FC6939">
      <w:pPr>
        <w:pStyle w:val="ListParagraph"/>
        <w:widowControl w:val="0"/>
        <w:numPr>
          <w:ilvl w:val="0"/>
          <w:numId w:val="2"/>
        </w:numPr>
        <w:tabs>
          <w:tab w:val="left" w:pos="1660"/>
          <w:tab w:val="left" w:pos="2160"/>
        </w:tabs>
        <w:autoSpaceDE w:val="0"/>
        <w:autoSpaceDN w:val="0"/>
        <w:adjustRightInd w:val="0"/>
        <w:spacing w:line="320" w:lineRule="atLeast"/>
        <w:rPr>
          <w:rFonts w:ascii="Helvetica Neue" w:hAnsi="Helvetica Neue" w:cs="Helvetica Neue"/>
        </w:rPr>
      </w:pPr>
      <w:r w:rsidRPr="00FC6939">
        <w:rPr>
          <w:rFonts w:ascii="Helvetica Neue" w:hAnsi="Helvetica Neue" w:cs="Helvetica Neue"/>
        </w:rPr>
        <w:t>which concern levels to be included</w:t>
      </w:r>
      <w:r w:rsidR="00066F27">
        <w:rPr>
          <w:rFonts w:ascii="Helvetica Neue" w:hAnsi="Helvetica Neue" w:cs="Helvetica Neue"/>
        </w:rPr>
        <w:t xml:space="preserve"> – </w:t>
      </w:r>
      <w:r w:rsidR="00066F27">
        <w:rPr>
          <w:rFonts w:ascii="Helvetica Neue" w:hAnsi="Helvetica Neue" w:cs="Helvetica Neue"/>
          <w:color w:val="FF0000"/>
        </w:rPr>
        <w:t>should we cascade the concern decomposition down to the level of Cyber Security or even CIA below that? Should this be done for multiple ‘level 2’ concerns?</w:t>
      </w:r>
    </w:p>
    <w:p w:rsidR="001F15CC" w:rsidRPr="00FC6939" w:rsidRDefault="001F15CC" w:rsidP="00FC6939">
      <w:pPr>
        <w:pStyle w:val="ListParagraph"/>
        <w:widowControl w:val="0"/>
        <w:numPr>
          <w:ilvl w:val="0"/>
          <w:numId w:val="2"/>
        </w:numPr>
        <w:tabs>
          <w:tab w:val="left" w:pos="1660"/>
          <w:tab w:val="left" w:pos="2160"/>
        </w:tabs>
        <w:autoSpaceDE w:val="0"/>
        <w:autoSpaceDN w:val="0"/>
        <w:adjustRightInd w:val="0"/>
        <w:spacing w:line="320" w:lineRule="atLeast"/>
        <w:rPr>
          <w:rFonts w:ascii="Helvetica Neue" w:hAnsi="Helvetica Neue" w:cs="Helvetica Neue"/>
        </w:rPr>
      </w:pPr>
      <w:r w:rsidRPr="00FC6939">
        <w:rPr>
          <w:rFonts w:ascii="Helvetica Neue" w:hAnsi="Helvetica Neue" w:cs="Helvetica Neue"/>
        </w:rPr>
        <w:t>new ones proposed</w:t>
      </w:r>
      <w:r w:rsidR="00066F27">
        <w:rPr>
          <w:rFonts w:ascii="Helvetica Neue" w:hAnsi="Helvetica Neue" w:cs="Helvetica Neue"/>
        </w:rPr>
        <w:t xml:space="preserve"> – </w:t>
      </w:r>
      <w:r w:rsidR="00066F27">
        <w:rPr>
          <w:rFonts w:ascii="Helvetica Neue" w:hAnsi="Helvetica Neue" w:cs="Helvetica Neue"/>
          <w:color w:val="FF0000"/>
        </w:rPr>
        <w:t>see above</w:t>
      </w:r>
    </w:p>
    <w:p w:rsidR="001F15CC" w:rsidRPr="00FC6939" w:rsidRDefault="001F15CC" w:rsidP="00CF13E8">
      <w:pPr>
        <w:pStyle w:val="ListParagraph"/>
        <w:widowControl w:val="0"/>
        <w:numPr>
          <w:ilvl w:val="0"/>
          <w:numId w:val="2"/>
        </w:numPr>
        <w:tabs>
          <w:tab w:val="left" w:pos="940"/>
          <w:tab w:val="left" w:pos="1440"/>
        </w:tabs>
        <w:autoSpaceDE w:val="0"/>
        <w:autoSpaceDN w:val="0"/>
        <w:adjustRightInd w:val="0"/>
        <w:spacing w:line="320" w:lineRule="atLeast"/>
        <w:rPr>
          <w:rFonts w:ascii="Helvetica Neue" w:hAnsi="Helvetica Neue" w:cs="Helvetica Neue"/>
        </w:rPr>
      </w:pPr>
      <w:r w:rsidRPr="00FC6939">
        <w:rPr>
          <w:rFonts w:ascii="Helvetica Neue" w:hAnsi="Helvetica Neue" w:cs="Helvetica Neue"/>
        </w:rPr>
        <w:t>support the functional decomposition of actor</w:t>
      </w:r>
      <w:r w:rsidR="00073174">
        <w:rPr>
          <w:rFonts w:ascii="Helvetica Neue" w:hAnsi="Helvetica Neue" w:cs="Helvetica Neue"/>
        </w:rPr>
        <w:t>s (subsystems) into functions</w:t>
      </w:r>
      <w:r w:rsidRPr="00FC6939">
        <w:rPr>
          <w:rFonts w:ascii="Helvetica Neue" w:hAnsi="Helvetica Neue" w:cs="Helvetica Neue"/>
        </w:rPr>
        <w:t xml:space="preserve"> all the way down to</w:t>
      </w:r>
      <w:r w:rsidR="00073174">
        <w:rPr>
          <w:rFonts w:ascii="Helvetica Neue" w:hAnsi="Helvetica Neue" w:cs="Helvetica Neue"/>
        </w:rPr>
        <w:t xml:space="preserve"> subsystem components, with</w:t>
      </w:r>
      <w:r w:rsidRPr="00FC6939">
        <w:rPr>
          <w:rFonts w:ascii="Helvetica Neue" w:hAnsi="Helvetica Neue" w:cs="Helvetica Neue"/>
        </w:rPr>
        <w:t xml:space="preserve"> SW and HW and interfaces</w:t>
      </w:r>
      <w:r w:rsidR="0000522F">
        <w:rPr>
          <w:rFonts w:ascii="Helvetica Neue" w:hAnsi="Helvetica Neue" w:cs="Helvetica Neue"/>
        </w:rPr>
        <w:t xml:space="preserve"> </w:t>
      </w:r>
      <w:r w:rsidR="00073174">
        <w:rPr>
          <w:rFonts w:ascii="Helvetica Neue" w:hAnsi="Helvetica Neue" w:cs="Helvetica Neue"/>
        </w:rPr>
        <w:t>(this should include SLA/SenseLogicActuation, i.e., the allocation of function to components)</w:t>
      </w:r>
      <w:r w:rsidR="00066F27">
        <w:rPr>
          <w:rFonts w:ascii="Helvetica Neue" w:hAnsi="Helvetica Neue" w:cs="Helvetica Neue"/>
        </w:rPr>
        <w:t xml:space="preserve"> – </w:t>
      </w:r>
      <w:r w:rsidR="00066F27">
        <w:rPr>
          <w:rFonts w:ascii="Helvetica Neue" w:hAnsi="Helvetica Neue" w:cs="Helvetica Neue"/>
          <w:color w:val="FF0000"/>
        </w:rPr>
        <w:t>actors are already modeled in the Use Case UML model as connected to the Framework UML model</w:t>
      </w:r>
    </w:p>
    <w:p w:rsidR="001F15CC" w:rsidRPr="00FC6939" w:rsidRDefault="001F15CC" w:rsidP="00FC6939">
      <w:pPr>
        <w:pStyle w:val="ListParagraph"/>
        <w:widowControl w:val="0"/>
        <w:numPr>
          <w:ilvl w:val="0"/>
          <w:numId w:val="2"/>
        </w:numPr>
        <w:tabs>
          <w:tab w:val="left" w:pos="940"/>
          <w:tab w:val="left" w:pos="1440"/>
        </w:tabs>
        <w:autoSpaceDE w:val="0"/>
        <w:autoSpaceDN w:val="0"/>
        <w:adjustRightInd w:val="0"/>
        <w:spacing w:line="320" w:lineRule="atLeast"/>
        <w:rPr>
          <w:rFonts w:ascii="Helvetica Neue" w:hAnsi="Helvetica Neue" w:cs="Helvetica Neue"/>
        </w:rPr>
      </w:pPr>
      <w:r w:rsidRPr="00FC6939">
        <w:rPr>
          <w:rFonts w:ascii="Helvetica Neue" w:hAnsi="Helvetica Neue" w:cs="Helvetica Neue"/>
        </w:rPr>
        <w:t>determine how to put the meat of actual CPS into the model</w:t>
      </w:r>
    </w:p>
    <w:p w:rsidR="001F15CC" w:rsidRDefault="001F15CC" w:rsidP="00CF13E8">
      <w:pPr>
        <w:pStyle w:val="ListParagraph"/>
        <w:widowControl w:val="0"/>
        <w:numPr>
          <w:ilvl w:val="0"/>
          <w:numId w:val="2"/>
        </w:numPr>
        <w:tabs>
          <w:tab w:val="left" w:pos="940"/>
          <w:tab w:val="left" w:pos="1440"/>
        </w:tabs>
        <w:autoSpaceDE w:val="0"/>
        <w:autoSpaceDN w:val="0"/>
        <w:adjustRightInd w:val="0"/>
        <w:spacing w:line="320" w:lineRule="atLeast"/>
        <w:rPr>
          <w:rFonts w:ascii="Helvetica Neue" w:hAnsi="Helvetica Neue" w:cs="Helvetica Neue"/>
        </w:rPr>
      </w:pPr>
      <w:r w:rsidRPr="00FC6939">
        <w:rPr>
          <w:rFonts w:ascii="Helvetica Neue" w:hAnsi="Helvetica Neue" w:cs="Helvetica Neue"/>
        </w:rPr>
        <w:t>introduce a class for ‘design properties’</w:t>
      </w:r>
    </w:p>
    <w:p w:rsidR="00066F27" w:rsidRPr="00066F27" w:rsidRDefault="00066F27" w:rsidP="00066F27">
      <w:pPr>
        <w:pStyle w:val="ListParagraph"/>
        <w:widowControl w:val="0"/>
        <w:numPr>
          <w:ilvl w:val="1"/>
          <w:numId w:val="2"/>
        </w:numPr>
        <w:tabs>
          <w:tab w:val="left" w:pos="940"/>
          <w:tab w:val="left" w:pos="1440"/>
        </w:tabs>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Create a class Design Properties that inherits from Properties class</w:t>
      </w:r>
    </w:p>
    <w:p w:rsidR="00066F27" w:rsidRPr="00FC6939" w:rsidRDefault="00066F27" w:rsidP="00066F27">
      <w:pPr>
        <w:pStyle w:val="ListParagraph"/>
        <w:widowControl w:val="0"/>
        <w:numPr>
          <w:ilvl w:val="1"/>
          <w:numId w:val="2"/>
        </w:numPr>
        <w:tabs>
          <w:tab w:val="left" w:pos="940"/>
          <w:tab w:val="left" w:pos="1440"/>
        </w:tabs>
        <w:autoSpaceDE w:val="0"/>
        <w:autoSpaceDN w:val="0"/>
        <w:adjustRightInd w:val="0"/>
        <w:spacing w:line="320" w:lineRule="atLeast"/>
        <w:rPr>
          <w:rFonts w:ascii="Helvetica Neue" w:hAnsi="Helvetica Neue" w:cs="Helvetica Neue"/>
        </w:rPr>
      </w:pPr>
      <w:r>
        <w:rPr>
          <w:rFonts w:ascii="Helvetica Neue" w:hAnsi="Helvetica Neue" w:cs="Helvetica Neue"/>
          <w:color w:val="FF0000"/>
        </w:rPr>
        <w:t>Should this be identified with Design Artifact class (only need one)?</w:t>
      </w:r>
    </w:p>
    <w:p w:rsidR="001F15CC" w:rsidRPr="00FC6939" w:rsidRDefault="001F15CC" w:rsidP="00FC6939">
      <w:pPr>
        <w:pStyle w:val="ListParagraph"/>
        <w:widowControl w:val="0"/>
        <w:numPr>
          <w:ilvl w:val="0"/>
          <w:numId w:val="2"/>
        </w:numPr>
        <w:tabs>
          <w:tab w:val="left" w:pos="940"/>
          <w:tab w:val="left" w:pos="1440"/>
        </w:tabs>
        <w:autoSpaceDE w:val="0"/>
        <w:autoSpaceDN w:val="0"/>
        <w:adjustRightInd w:val="0"/>
        <w:spacing w:line="320" w:lineRule="atLeast"/>
        <w:rPr>
          <w:rFonts w:ascii="Helvetica Neue" w:hAnsi="Helvetica Neue" w:cs="Helvetica Neue"/>
        </w:rPr>
      </w:pPr>
      <w:r w:rsidRPr="00FC6939">
        <w:rPr>
          <w:rFonts w:ascii="Helvetica Neue" w:hAnsi="Helvetica Neue" w:cs="Helvetica Neue"/>
        </w:rPr>
        <w:t>answer the question about whether we need ‘trace’ attribute</w:t>
      </w:r>
    </w:p>
    <w:p w:rsidR="001F15CC" w:rsidRPr="00FC6939" w:rsidRDefault="001F15CC" w:rsidP="00FC6939">
      <w:pPr>
        <w:pStyle w:val="ListParagraph"/>
        <w:widowControl w:val="0"/>
        <w:numPr>
          <w:ilvl w:val="0"/>
          <w:numId w:val="2"/>
        </w:numPr>
        <w:tabs>
          <w:tab w:val="left" w:pos="220"/>
          <w:tab w:val="left" w:pos="720"/>
        </w:tabs>
        <w:autoSpaceDE w:val="0"/>
        <w:autoSpaceDN w:val="0"/>
        <w:adjustRightInd w:val="0"/>
        <w:spacing w:line="320" w:lineRule="atLeast"/>
        <w:rPr>
          <w:rFonts w:ascii="Helvetica Neue" w:hAnsi="Helvetica Neue" w:cs="Helvetica Neue"/>
        </w:rPr>
      </w:pPr>
      <w:r w:rsidRPr="00FC6939">
        <w:rPr>
          <w:rFonts w:ascii="Helvetica Neue" w:hAnsi="Helvetica Neue" w:cs="Helvetica Neue"/>
        </w:rPr>
        <w:t>get all notions of tracing modeled</w:t>
      </w:r>
    </w:p>
    <w:p w:rsidR="001F15CC" w:rsidRPr="00FC6939" w:rsidRDefault="001F15CC" w:rsidP="00FC6939">
      <w:pPr>
        <w:pStyle w:val="ListParagraph"/>
        <w:widowControl w:val="0"/>
        <w:numPr>
          <w:ilvl w:val="0"/>
          <w:numId w:val="2"/>
        </w:numPr>
        <w:tabs>
          <w:tab w:val="left" w:pos="940"/>
          <w:tab w:val="left" w:pos="1440"/>
        </w:tabs>
        <w:autoSpaceDE w:val="0"/>
        <w:autoSpaceDN w:val="0"/>
        <w:adjustRightInd w:val="0"/>
        <w:spacing w:line="320" w:lineRule="atLeast"/>
        <w:rPr>
          <w:rFonts w:ascii="Helvetica Neue" w:hAnsi="Helvetica Neue" w:cs="Helvetica Neue"/>
        </w:rPr>
      </w:pPr>
      <w:r w:rsidRPr="00FC6939">
        <w:rPr>
          <w:rFonts w:ascii="Helvetica Neue" w:hAnsi="Helvetica Neue" w:cs="Helvetica Neue"/>
        </w:rPr>
        <w:t>tracing of property to concern</w:t>
      </w:r>
      <w:r w:rsidR="00066F27">
        <w:rPr>
          <w:rFonts w:ascii="Helvetica Neue" w:hAnsi="Helvetica Neue" w:cs="Helvetica Neue"/>
        </w:rPr>
        <w:t xml:space="preserve"> – </w:t>
      </w:r>
      <w:r w:rsidR="00066F27">
        <w:rPr>
          <w:rFonts w:ascii="Helvetica Neue" w:hAnsi="Helvetica Neue" w:cs="Helvetica Neue"/>
          <w:color w:val="FF0000"/>
        </w:rPr>
        <w:t>Is this achieved by the association between Aspect and Property</w:t>
      </w:r>
    </w:p>
    <w:p w:rsidR="001F15CC" w:rsidRPr="00FC6939" w:rsidRDefault="00274CC5" w:rsidP="00FC6939">
      <w:pPr>
        <w:pStyle w:val="ListParagraph"/>
        <w:widowControl w:val="0"/>
        <w:numPr>
          <w:ilvl w:val="0"/>
          <w:numId w:val="2"/>
        </w:numPr>
        <w:tabs>
          <w:tab w:val="left" w:pos="940"/>
          <w:tab w:val="left" w:pos="1440"/>
        </w:tabs>
        <w:autoSpaceDE w:val="0"/>
        <w:autoSpaceDN w:val="0"/>
        <w:adjustRightInd w:val="0"/>
        <w:spacing w:line="320" w:lineRule="atLeast"/>
        <w:rPr>
          <w:rFonts w:ascii="Helvetica Neue" w:hAnsi="Helvetica Neue" w:cs="Helvetica Neue"/>
        </w:rPr>
      </w:pPr>
      <w:r>
        <w:rPr>
          <w:rFonts w:ascii="Helvetica Neue" w:hAnsi="Helvetica Neue" w:cs="Helvetica Neue"/>
        </w:rPr>
        <w:t xml:space="preserve">tracing of design requirements </w:t>
      </w:r>
      <w:r w:rsidR="001F15CC" w:rsidRPr="00FC6939">
        <w:rPr>
          <w:rFonts w:ascii="Helvetica Neue" w:hAnsi="Helvetica Neue" w:cs="Helvetica Neue"/>
        </w:rPr>
        <w:t xml:space="preserve">to </w:t>
      </w:r>
      <w:r w:rsidR="005857E5">
        <w:rPr>
          <w:rFonts w:ascii="Helvetica Neue" w:hAnsi="Helvetica Neue" w:cs="Helvetica Neue"/>
        </w:rPr>
        <w:t>CPS properties</w:t>
      </w:r>
      <w:r w:rsidR="001F15CC" w:rsidRPr="00FC6939">
        <w:rPr>
          <w:rFonts w:ascii="Helvetica Neue" w:hAnsi="Helvetica Neue" w:cs="Helvetica Neue"/>
        </w:rPr>
        <w:t xml:space="preserve"> (optional)</w:t>
      </w:r>
      <w:r w:rsidR="00066F27">
        <w:rPr>
          <w:rFonts w:ascii="Helvetica Neue" w:hAnsi="Helvetica Neue" w:cs="Helvetica Neue"/>
        </w:rPr>
        <w:t xml:space="preserve"> – </w:t>
      </w:r>
      <w:r w:rsidR="00066F27">
        <w:rPr>
          <w:rFonts w:ascii="Helvetica Neue" w:hAnsi="Helvetica Neue" w:cs="Helvetica Neue"/>
          <w:color w:val="FF0000"/>
        </w:rPr>
        <w:t>see above the possible classes Design Artifact, Design Property and Test</w:t>
      </w:r>
    </w:p>
    <w:p w:rsidR="00D653A3" w:rsidRPr="00D653A3" w:rsidRDefault="00344814" w:rsidP="00D653A3">
      <w:pPr>
        <w:widowControl w:val="0"/>
        <w:tabs>
          <w:tab w:val="left" w:pos="220"/>
          <w:tab w:val="left" w:pos="720"/>
        </w:tabs>
        <w:autoSpaceDE w:val="0"/>
        <w:autoSpaceDN w:val="0"/>
        <w:adjustRightInd w:val="0"/>
        <w:spacing w:line="320" w:lineRule="atLeast"/>
        <w:rPr>
          <w:rFonts w:ascii="Helvetica Neue" w:hAnsi="Helvetica Neue" w:cs="Helvetica Neue"/>
        </w:rPr>
      </w:pPr>
      <w:r>
        <w:rPr>
          <w:rFonts w:ascii="Helvetica Neue" w:hAnsi="Helvetica Neue" w:cs="Helvetica Neue"/>
        </w:rPr>
        <w:t>Step</w:t>
      </w:r>
      <w:r w:rsidR="00D653A3" w:rsidRPr="00D653A3">
        <w:rPr>
          <w:rFonts w:ascii="Helvetica Neue" w:hAnsi="Helvetica Neue" w:cs="Helvetica Neue"/>
        </w:rPr>
        <w:t xml:space="preserve"> I</w:t>
      </w:r>
      <w:r w:rsidR="00D653A3">
        <w:rPr>
          <w:rFonts w:ascii="Helvetica Neue" w:hAnsi="Helvetica Neue" w:cs="Helvetica Neue"/>
        </w:rPr>
        <w:t>I</w:t>
      </w:r>
      <w:r w:rsidR="00D653A3" w:rsidRPr="00D653A3">
        <w:rPr>
          <w:rFonts w:ascii="Helvetica Neue" w:hAnsi="Helvetica Neue" w:cs="Helvetica Neue"/>
        </w:rPr>
        <w:t xml:space="preserve">: </w:t>
      </w:r>
      <w:r w:rsidR="00D653A3">
        <w:rPr>
          <w:rFonts w:ascii="Helvetica Neue" w:hAnsi="Helvetica Neue" w:cs="Helvetica Neue"/>
        </w:rPr>
        <w:t>Realization</w:t>
      </w:r>
      <w:r w:rsidR="00D653A3" w:rsidRPr="00D653A3">
        <w:rPr>
          <w:rFonts w:ascii="Helvetica Neue" w:hAnsi="Helvetica Neue" w:cs="Helvetica Neue"/>
        </w:rPr>
        <w:t xml:space="preserve"> Facet</w:t>
      </w:r>
      <w:r w:rsidR="00E93B68">
        <w:rPr>
          <w:rFonts w:ascii="Helvetica Neue" w:hAnsi="Helvetica Neue" w:cs="Helvetica Neue"/>
        </w:rPr>
        <w:t xml:space="preserve"> (Artifacts are design elements, test and test results)</w:t>
      </w:r>
    </w:p>
    <w:p w:rsidR="005B4240" w:rsidRDefault="00073174" w:rsidP="00E93B68">
      <w:pPr>
        <w:pStyle w:val="ListParagraph"/>
        <w:numPr>
          <w:ilvl w:val="0"/>
          <w:numId w:val="3"/>
        </w:numPr>
      </w:pPr>
      <w:r>
        <w:t>subsystems and their components</w:t>
      </w:r>
      <w:r w:rsidR="00EA7DBB">
        <w:t>, defined during conceptualization</w:t>
      </w:r>
      <w:r w:rsidR="005B4240">
        <w:t xml:space="preserve"> – </w:t>
      </w:r>
      <w:r w:rsidR="005B4240">
        <w:rPr>
          <w:color w:val="FF0000"/>
        </w:rPr>
        <w:t>these are the actors and are currently captured in the Use Case UML Model</w:t>
      </w:r>
    </w:p>
    <w:p w:rsidR="00671FC3" w:rsidRPr="004E2BB1" w:rsidRDefault="00073174" w:rsidP="00E93B68">
      <w:pPr>
        <w:pStyle w:val="ListParagraph"/>
        <w:numPr>
          <w:ilvl w:val="0"/>
          <w:numId w:val="3"/>
        </w:numPr>
      </w:pPr>
      <w:r>
        <w:t xml:space="preserve"> set of design elements, test is associated with each (subsystem and component system level test and component unit test, together with the test results)</w:t>
      </w:r>
      <w:r w:rsidR="00CF13E8">
        <w:t xml:space="preserve"> </w:t>
      </w:r>
      <w:r w:rsidR="004E2BB1">
        <w:t>–</w:t>
      </w:r>
      <w:r w:rsidR="00CF13E8">
        <w:t xml:space="preserve"> </w:t>
      </w:r>
      <w:r w:rsidR="004E2BB1">
        <w:rPr>
          <w:color w:val="FF0000"/>
        </w:rPr>
        <w:t>modeled above as Artifact class with Design and Test Artifact subclasses (inheritance)</w:t>
      </w:r>
    </w:p>
    <w:p w:rsidR="004E2BB1" w:rsidRDefault="004E2BB1" w:rsidP="00E93B68">
      <w:pPr>
        <w:pStyle w:val="ListParagraph"/>
        <w:numPr>
          <w:ilvl w:val="0"/>
          <w:numId w:val="3"/>
        </w:numPr>
      </w:pPr>
      <w:r>
        <w:rPr>
          <w:color w:val="FF0000"/>
        </w:rPr>
        <w:t xml:space="preserve">Need to include the 1 to 1 or more associations between Design Property and Design Element – this </w:t>
      </w:r>
      <w:r w:rsidR="007B5534">
        <w:rPr>
          <w:color w:val="FF0000"/>
        </w:rPr>
        <w:t>is an issue; perhaps a Property becomes a Design Property when it is associated with a system/subsystem/actor; in that case Property is associated with Concern for a CPS – does this make sense?</w:t>
      </w:r>
    </w:p>
    <w:p w:rsidR="00073174" w:rsidRDefault="004E2BB1" w:rsidP="00E93B68">
      <w:pPr>
        <w:pStyle w:val="ListParagraph"/>
        <w:numPr>
          <w:ilvl w:val="0"/>
          <w:numId w:val="3"/>
        </w:numPr>
      </w:pPr>
      <w:r>
        <w:t>‘</w:t>
      </w:r>
      <w:r w:rsidR="00073174">
        <w:t>full system level test</w:t>
      </w:r>
      <w:r w:rsidR="007B5534">
        <w:t>/</w:t>
      </w:r>
      <w:r w:rsidR="007B5534">
        <w:rPr>
          <w:color w:val="FF0000"/>
        </w:rPr>
        <w:t>exercising a use case</w:t>
      </w:r>
      <w:r>
        <w:t>’</w:t>
      </w:r>
      <w:r w:rsidR="00073174">
        <w:t xml:space="preserve"> </w:t>
      </w:r>
      <w:r w:rsidR="007B5534">
        <w:t xml:space="preserve">- </w:t>
      </w:r>
      <w:r w:rsidR="00EA7DBB">
        <w:t>sometimes called ‘acceptance criteria’ – these are generally derived from the use cases defined in the conceptualization facet and are sometimes referred to as ‘functional objectives</w:t>
      </w:r>
      <w:r w:rsidR="007B5534">
        <w:t>/</w:t>
      </w:r>
      <w:r w:rsidR="007B5534">
        <w:rPr>
          <w:color w:val="FF0000"/>
        </w:rPr>
        <w:t>property of a use case</w:t>
      </w:r>
      <w:r w:rsidR="00EA7DBB">
        <w:t>’</w:t>
      </w:r>
    </w:p>
    <w:p w:rsidR="007B5534" w:rsidRDefault="00E835B2" w:rsidP="00E93B68">
      <w:pPr>
        <w:pStyle w:val="ListParagraph"/>
        <w:numPr>
          <w:ilvl w:val="0"/>
          <w:numId w:val="3"/>
        </w:numPr>
      </w:pPr>
      <w:r>
        <w:rPr>
          <w:color w:val="FF0000"/>
        </w:rPr>
        <w:t>Logical Tracing: a relationship between the test of artifacts aimed at realizing properties of actors and their ‘logical decomposition’ (remain properties of same artifacts and are decomposed to facilitate the understanding of what is evidence for them – is this necessary?)</w:t>
      </w:r>
    </w:p>
    <w:p w:rsidR="00344814" w:rsidRDefault="00344814" w:rsidP="00D653A3"/>
    <w:p w:rsidR="00344814" w:rsidRPr="00D653A3" w:rsidRDefault="00344814" w:rsidP="00344814">
      <w:pPr>
        <w:widowControl w:val="0"/>
        <w:tabs>
          <w:tab w:val="left" w:pos="220"/>
          <w:tab w:val="left" w:pos="720"/>
        </w:tabs>
        <w:autoSpaceDE w:val="0"/>
        <w:autoSpaceDN w:val="0"/>
        <w:adjustRightInd w:val="0"/>
        <w:spacing w:line="320" w:lineRule="atLeast"/>
        <w:rPr>
          <w:rFonts w:ascii="Helvetica Neue" w:hAnsi="Helvetica Neue" w:cs="Helvetica Neue"/>
        </w:rPr>
      </w:pPr>
      <w:r>
        <w:rPr>
          <w:rFonts w:ascii="Helvetica Neue" w:hAnsi="Helvetica Neue" w:cs="Helvetica Neue"/>
        </w:rPr>
        <w:t>Step</w:t>
      </w:r>
      <w:r w:rsidRPr="00D653A3">
        <w:rPr>
          <w:rFonts w:ascii="Helvetica Neue" w:hAnsi="Helvetica Neue" w:cs="Helvetica Neue"/>
        </w:rPr>
        <w:t xml:space="preserve"> </w:t>
      </w:r>
      <w:r>
        <w:rPr>
          <w:rFonts w:ascii="Helvetica Neue" w:hAnsi="Helvetica Neue" w:cs="Helvetica Neue"/>
        </w:rPr>
        <w:t>I</w:t>
      </w:r>
      <w:r w:rsidRPr="00D653A3">
        <w:rPr>
          <w:rFonts w:ascii="Helvetica Neue" w:hAnsi="Helvetica Neue" w:cs="Helvetica Neue"/>
        </w:rPr>
        <w:t>I</w:t>
      </w:r>
      <w:r>
        <w:rPr>
          <w:rFonts w:ascii="Helvetica Neue" w:hAnsi="Helvetica Neue" w:cs="Helvetica Neue"/>
        </w:rPr>
        <w:t>I</w:t>
      </w:r>
      <w:r w:rsidRPr="00D653A3">
        <w:rPr>
          <w:rFonts w:ascii="Helvetica Neue" w:hAnsi="Helvetica Neue" w:cs="Helvetica Neue"/>
        </w:rPr>
        <w:t xml:space="preserve">: </w:t>
      </w:r>
      <w:r>
        <w:rPr>
          <w:rFonts w:ascii="Helvetica Neue" w:hAnsi="Helvetica Neue" w:cs="Helvetica Neue"/>
        </w:rPr>
        <w:t>Assurance</w:t>
      </w:r>
      <w:r w:rsidRPr="00D653A3">
        <w:rPr>
          <w:rFonts w:ascii="Helvetica Neue" w:hAnsi="Helvetica Neue" w:cs="Helvetica Neue"/>
        </w:rPr>
        <w:t xml:space="preserve"> Facet</w:t>
      </w:r>
      <w:r w:rsidR="00E93B68">
        <w:rPr>
          <w:rFonts w:ascii="Helvetica Neue" w:hAnsi="Helvetica Neue" w:cs="Helvetica Neue"/>
        </w:rPr>
        <w:t xml:space="preserve"> (Artifacts are evidence, judgements and assurance cases)</w:t>
      </w:r>
    </w:p>
    <w:p w:rsidR="007B5534" w:rsidRDefault="007B5534" w:rsidP="00E93B68">
      <w:pPr>
        <w:pStyle w:val="ListParagraph"/>
        <w:numPr>
          <w:ilvl w:val="0"/>
          <w:numId w:val="3"/>
        </w:numPr>
      </w:pPr>
      <w:r>
        <w:rPr>
          <w:color w:val="FF0000"/>
        </w:rPr>
        <w:t>We want to assure the properties of use cases!</w:t>
      </w:r>
    </w:p>
    <w:p w:rsidR="00344814" w:rsidRDefault="00073174" w:rsidP="00E93B68">
      <w:pPr>
        <w:pStyle w:val="ListParagraph"/>
        <w:numPr>
          <w:ilvl w:val="0"/>
          <w:numId w:val="3"/>
        </w:numPr>
      </w:pPr>
      <w:r>
        <w:t>represent assurance relation between artifacts produced in the realization facet</w:t>
      </w:r>
      <w:r w:rsidR="0083790C">
        <w:t xml:space="preserve"> and the conceptualization properties</w:t>
      </w:r>
      <w:r>
        <w:t>, including</w:t>
      </w:r>
    </w:p>
    <w:p w:rsidR="00073174" w:rsidRDefault="0083790C" w:rsidP="00073174">
      <w:pPr>
        <w:pStyle w:val="ListParagraph"/>
        <w:numPr>
          <w:ilvl w:val="1"/>
          <w:numId w:val="3"/>
        </w:numPr>
      </w:pPr>
      <w:r>
        <w:t xml:space="preserve">using </w:t>
      </w:r>
      <w:r w:rsidR="00073174">
        <w:t xml:space="preserve">tracing of </w:t>
      </w:r>
      <w:r>
        <w:t>design property decomposition of each conceptualization property get associated judgements that the assurance of each conceptualization property is achieved by using the evidence associated with the judgements that evidence for the assurance of  the traceability children of that conceptualization property</w:t>
      </w:r>
    </w:p>
    <w:p w:rsidR="0083790C" w:rsidRDefault="0083790C" w:rsidP="00671FC3"/>
    <w:p w:rsidR="00671FC3" w:rsidRDefault="00671FC3">
      <w:r>
        <w:br w:type="page"/>
      </w:r>
    </w:p>
    <w:p w:rsidR="00671FC3" w:rsidRDefault="00671FC3" w:rsidP="00671FC3"/>
    <w:sectPr w:rsidR="00671FC3" w:rsidSect="00671FC3">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04D" w:rsidRDefault="00B4204D" w:rsidP="006730B2">
      <w:r>
        <w:separator/>
      </w:r>
    </w:p>
  </w:endnote>
  <w:endnote w:type="continuationSeparator" w:id="0">
    <w:p w:rsidR="00B4204D" w:rsidRDefault="00B4204D" w:rsidP="0067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04D" w:rsidRDefault="00B4204D" w:rsidP="006730B2">
      <w:r>
        <w:separator/>
      </w:r>
    </w:p>
  </w:footnote>
  <w:footnote w:type="continuationSeparator" w:id="0">
    <w:p w:rsidR="00B4204D" w:rsidRDefault="00B4204D" w:rsidP="006730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FC3" w:rsidRDefault="00671FC3">
    <w:pPr>
      <w:pStyle w:val="Header"/>
    </w:pPr>
    <w:r>
      <w:t>U</w:t>
    </w:r>
    <w:r w:rsidR="00190951">
      <w:t>pdated 26</w:t>
    </w:r>
    <w:r w:rsidR="004904BD">
      <w:t>Apr</w:t>
    </w:r>
    <w:r>
      <w:t>2016</w:t>
    </w:r>
    <w:ins w:id="28" w:author="Edward Griffor" w:date="2016-04-26T11:59:00Z">
      <w:r w:rsidR="009C406F">
        <w:t xml:space="preserve"> 10:30 am – 12 noon</w: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E2737AA"/>
    <w:multiLevelType w:val="hybridMultilevel"/>
    <w:tmpl w:val="7EF4C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121B58"/>
    <w:multiLevelType w:val="hybridMultilevel"/>
    <w:tmpl w:val="AA564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BB7527"/>
    <w:multiLevelType w:val="hybridMultilevel"/>
    <w:tmpl w:val="57CA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426EF"/>
    <w:multiLevelType w:val="hybridMultilevel"/>
    <w:tmpl w:val="8E1068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CC"/>
    <w:rsid w:val="0000522F"/>
    <w:rsid w:val="00011FBC"/>
    <w:rsid w:val="00066F27"/>
    <w:rsid w:val="00073174"/>
    <w:rsid w:val="00091276"/>
    <w:rsid w:val="00190951"/>
    <w:rsid w:val="001A2805"/>
    <w:rsid w:val="001B4293"/>
    <w:rsid w:val="001E666E"/>
    <w:rsid w:val="001F15CC"/>
    <w:rsid w:val="001F3955"/>
    <w:rsid w:val="00274CC5"/>
    <w:rsid w:val="00291021"/>
    <w:rsid w:val="00344814"/>
    <w:rsid w:val="003E7AC3"/>
    <w:rsid w:val="004904BD"/>
    <w:rsid w:val="004C5260"/>
    <w:rsid w:val="004E2BB1"/>
    <w:rsid w:val="005053B4"/>
    <w:rsid w:val="005857E5"/>
    <w:rsid w:val="005B4240"/>
    <w:rsid w:val="005D30C0"/>
    <w:rsid w:val="00665790"/>
    <w:rsid w:val="00671FC3"/>
    <w:rsid w:val="006730B2"/>
    <w:rsid w:val="00723D36"/>
    <w:rsid w:val="00765E67"/>
    <w:rsid w:val="007B5534"/>
    <w:rsid w:val="007E3605"/>
    <w:rsid w:val="00801654"/>
    <w:rsid w:val="00820622"/>
    <w:rsid w:val="0083790C"/>
    <w:rsid w:val="008631CE"/>
    <w:rsid w:val="00864E24"/>
    <w:rsid w:val="008A0D36"/>
    <w:rsid w:val="008D2656"/>
    <w:rsid w:val="00910251"/>
    <w:rsid w:val="00987689"/>
    <w:rsid w:val="009A4A46"/>
    <w:rsid w:val="009B48EE"/>
    <w:rsid w:val="009C406F"/>
    <w:rsid w:val="00A17CA8"/>
    <w:rsid w:val="00A836A1"/>
    <w:rsid w:val="00A85F85"/>
    <w:rsid w:val="00B4204D"/>
    <w:rsid w:val="00C40C63"/>
    <w:rsid w:val="00CF13E8"/>
    <w:rsid w:val="00D20A5A"/>
    <w:rsid w:val="00D653A3"/>
    <w:rsid w:val="00DD5723"/>
    <w:rsid w:val="00E50285"/>
    <w:rsid w:val="00E51473"/>
    <w:rsid w:val="00E835B2"/>
    <w:rsid w:val="00E932C7"/>
    <w:rsid w:val="00E93B68"/>
    <w:rsid w:val="00EA7DBB"/>
    <w:rsid w:val="00EF0839"/>
    <w:rsid w:val="00F7024D"/>
    <w:rsid w:val="00F71974"/>
    <w:rsid w:val="00FA5FD8"/>
    <w:rsid w:val="00FC6939"/>
    <w:rsid w:val="00FF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818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939"/>
    <w:pPr>
      <w:ind w:left="720"/>
      <w:contextualSpacing/>
    </w:pPr>
  </w:style>
  <w:style w:type="paragraph" w:styleId="Header">
    <w:name w:val="header"/>
    <w:basedOn w:val="Normal"/>
    <w:link w:val="HeaderChar"/>
    <w:uiPriority w:val="99"/>
    <w:unhideWhenUsed/>
    <w:rsid w:val="006730B2"/>
    <w:pPr>
      <w:tabs>
        <w:tab w:val="center" w:pos="4680"/>
        <w:tab w:val="right" w:pos="9360"/>
      </w:tabs>
    </w:pPr>
  </w:style>
  <w:style w:type="character" w:customStyle="1" w:styleId="HeaderChar">
    <w:name w:val="Header Char"/>
    <w:basedOn w:val="DefaultParagraphFont"/>
    <w:link w:val="Header"/>
    <w:uiPriority w:val="99"/>
    <w:rsid w:val="006730B2"/>
  </w:style>
  <w:style w:type="paragraph" w:styleId="Footer">
    <w:name w:val="footer"/>
    <w:basedOn w:val="Normal"/>
    <w:link w:val="FooterChar"/>
    <w:uiPriority w:val="99"/>
    <w:unhideWhenUsed/>
    <w:rsid w:val="006730B2"/>
    <w:pPr>
      <w:tabs>
        <w:tab w:val="center" w:pos="4680"/>
        <w:tab w:val="right" w:pos="9360"/>
      </w:tabs>
    </w:pPr>
  </w:style>
  <w:style w:type="character" w:customStyle="1" w:styleId="FooterChar">
    <w:name w:val="Footer Char"/>
    <w:basedOn w:val="DefaultParagraphFont"/>
    <w:link w:val="Footer"/>
    <w:uiPriority w:val="99"/>
    <w:rsid w:val="006730B2"/>
  </w:style>
  <w:style w:type="paragraph" w:styleId="BalloonText">
    <w:name w:val="Balloon Text"/>
    <w:basedOn w:val="Normal"/>
    <w:link w:val="BalloonTextChar"/>
    <w:uiPriority w:val="99"/>
    <w:semiHidden/>
    <w:unhideWhenUsed/>
    <w:rsid w:val="008A0D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0D3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89849">
      <w:bodyDiv w:val="1"/>
      <w:marLeft w:val="0"/>
      <w:marRight w:val="0"/>
      <w:marTop w:val="0"/>
      <w:marBottom w:val="0"/>
      <w:divBdr>
        <w:top w:val="none" w:sz="0" w:space="0" w:color="auto"/>
        <w:left w:val="none" w:sz="0" w:space="0" w:color="auto"/>
        <w:bottom w:val="none" w:sz="0" w:space="0" w:color="auto"/>
        <w:right w:val="none" w:sz="0" w:space="0" w:color="auto"/>
      </w:divBdr>
      <w:divsChild>
        <w:div w:id="1283346876">
          <w:marLeft w:val="0"/>
          <w:marRight w:val="0"/>
          <w:marTop w:val="0"/>
          <w:marBottom w:val="0"/>
          <w:divBdr>
            <w:top w:val="none" w:sz="0" w:space="0" w:color="auto"/>
            <w:left w:val="none" w:sz="0" w:space="0" w:color="auto"/>
            <w:bottom w:val="none" w:sz="0" w:space="0" w:color="auto"/>
            <w:right w:val="none" w:sz="0" w:space="0" w:color="auto"/>
          </w:divBdr>
          <w:divsChild>
            <w:div w:id="270866745">
              <w:marLeft w:val="0"/>
              <w:marRight w:val="0"/>
              <w:marTop w:val="0"/>
              <w:marBottom w:val="0"/>
              <w:divBdr>
                <w:top w:val="none" w:sz="0" w:space="0" w:color="auto"/>
                <w:left w:val="none" w:sz="0" w:space="0" w:color="auto"/>
                <w:bottom w:val="none" w:sz="0" w:space="0" w:color="auto"/>
                <w:right w:val="none" w:sz="0" w:space="0" w:color="auto"/>
              </w:divBdr>
            </w:div>
            <w:div w:id="1249656638">
              <w:marLeft w:val="0"/>
              <w:marRight w:val="0"/>
              <w:marTop w:val="0"/>
              <w:marBottom w:val="0"/>
              <w:divBdr>
                <w:top w:val="none" w:sz="0" w:space="0" w:color="auto"/>
                <w:left w:val="none" w:sz="0" w:space="0" w:color="auto"/>
                <w:bottom w:val="none" w:sz="0" w:space="0" w:color="auto"/>
                <w:right w:val="none" w:sz="0" w:space="0" w:color="auto"/>
              </w:divBdr>
              <w:divsChild>
                <w:div w:id="903956694">
                  <w:marLeft w:val="0"/>
                  <w:marRight w:val="0"/>
                  <w:marTop w:val="0"/>
                  <w:marBottom w:val="0"/>
                  <w:divBdr>
                    <w:top w:val="none" w:sz="0" w:space="0" w:color="auto"/>
                    <w:left w:val="none" w:sz="0" w:space="0" w:color="auto"/>
                    <w:bottom w:val="none" w:sz="0" w:space="0" w:color="auto"/>
                    <w:right w:val="none" w:sz="0" w:space="0" w:color="auto"/>
                  </w:divBdr>
                </w:div>
                <w:div w:id="574360889">
                  <w:marLeft w:val="336"/>
                  <w:marRight w:val="0"/>
                  <w:marTop w:val="120"/>
                  <w:marBottom w:val="312"/>
                  <w:divBdr>
                    <w:top w:val="none" w:sz="0" w:space="0" w:color="auto"/>
                    <w:left w:val="none" w:sz="0" w:space="0" w:color="auto"/>
                    <w:bottom w:val="none" w:sz="0" w:space="0" w:color="auto"/>
                    <w:right w:val="none" w:sz="0" w:space="0" w:color="auto"/>
                  </w:divBdr>
                  <w:divsChild>
                    <w:div w:id="32670993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63930051">
                  <w:marLeft w:val="0"/>
                  <w:marRight w:val="0"/>
                  <w:marTop w:val="0"/>
                  <w:marBottom w:val="0"/>
                  <w:divBdr>
                    <w:top w:val="none" w:sz="0" w:space="0" w:color="auto"/>
                    <w:left w:val="none" w:sz="0" w:space="0" w:color="auto"/>
                    <w:bottom w:val="none" w:sz="0" w:space="0" w:color="auto"/>
                    <w:right w:val="none" w:sz="0" w:space="0" w:color="auto"/>
                  </w:divBdr>
                </w:div>
                <w:div w:id="1506091782">
                  <w:marLeft w:val="0"/>
                  <w:marRight w:val="0"/>
                  <w:marTop w:val="0"/>
                  <w:marBottom w:val="0"/>
                  <w:divBdr>
                    <w:top w:val="single" w:sz="6" w:space="5" w:color="AAAAAA"/>
                    <w:left w:val="single" w:sz="6" w:space="5" w:color="AAAAAA"/>
                    <w:bottom w:val="single" w:sz="6" w:space="5" w:color="AAAAAA"/>
                    <w:right w:val="single" w:sz="6" w:space="5" w:color="AAAAAA"/>
                  </w:divBdr>
                </w:div>
                <w:div w:id="1247958294">
                  <w:marLeft w:val="0"/>
                  <w:marRight w:val="336"/>
                  <w:marTop w:val="120"/>
                  <w:marBottom w:val="312"/>
                  <w:divBdr>
                    <w:top w:val="none" w:sz="0" w:space="0" w:color="auto"/>
                    <w:left w:val="none" w:sz="0" w:space="0" w:color="auto"/>
                    <w:bottom w:val="none" w:sz="0" w:space="0" w:color="auto"/>
                    <w:right w:val="none" w:sz="0" w:space="0" w:color="auto"/>
                  </w:divBdr>
                  <w:divsChild>
                    <w:div w:id="6517599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70778672">
                  <w:marLeft w:val="336"/>
                  <w:marRight w:val="0"/>
                  <w:marTop w:val="120"/>
                  <w:marBottom w:val="312"/>
                  <w:divBdr>
                    <w:top w:val="none" w:sz="0" w:space="0" w:color="auto"/>
                    <w:left w:val="none" w:sz="0" w:space="0" w:color="auto"/>
                    <w:bottom w:val="none" w:sz="0" w:space="0" w:color="auto"/>
                    <w:right w:val="none" w:sz="0" w:space="0" w:color="auto"/>
                  </w:divBdr>
                  <w:divsChild>
                    <w:div w:id="212441721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15164757">
                  <w:marLeft w:val="336"/>
                  <w:marRight w:val="0"/>
                  <w:marTop w:val="120"/>
                  <w:marBottom w:val="312"/>
                  <w:divBdr>
                    <w:top w:val="none" w:sz="0" w:space="0" w:color="auto"/>
                    <w:left w:val="none" w:sz="0" w:space="0" w:color="auto"/>
                    <w:bottom w:val="none" w:sz="0" w:space="0" w:color="auto"/>
                    <w:right w:val="none" w:sz="0" w:space="0" w:color="auto"/>
                  </w:divBdr>
                  <w:divsChild>
                    <w:div w:id="1193761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83381813">
                  <w:marLeft w:val="336"/>
                  <w:marRight w:val="0"/>
                  <w:marTop w:val="120"/>
                  <w:marBottom w:val="312"/>
                  <w:divBdr>
                    <w:top w:val="none" w:sz="0" w:space="0" w:color="auto"/>
                    <w:left w:val="none" w:sz="0" w:space="0" w:color="auto"/>
                    <w:bottom w:val="none" w:sz="0" w:space="0" w:color="auto"/>
                    <w:right w:val="none" w:sz="0" w:space="0" w:color="auto"/>
                  </w:divBdr>
                  <w:divsChild>
                    <w:div w:id="170131743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78089861">
                  <w:marLeft w:val="336"/>
                  <w:marRight w:val="0"/>
                  <w:marTop w:val="120"/>
                  <w:marBottom w:val="312"/>
                  <w:divBdr>
                    <w:top w:val="none" w:sz="0" w:space="0" w:color="auto"/>
                    <w:left w:val="none" w:sz="0" w:space="0" w:color="auto"/>
                    <w:bottom w:val="none" w:sz="0" w:space="0" w:color="auto"/>
                    <w:right w:val="none" w:sz="0" w:space="0" w:color="auto"/>
                  </w:divBdr>
                  <w:divsChild>
                    <w:div w:id="61128531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42668043">
                  <w:marLeft w:val="336"/>
                  <w:marRight w:val="0"/>
                  <w:marTop w:val="120"/>
                  <w:marBottom w:val="312"/>
                  <w:divBdr>
                    <w:top w:val="none" w:sz="0" w:space="0" w:color="auto"/>
                    <w:left w:val="none" w:sz="0" w:space="0" w:color="auto"/>
                    <w:bottom w:val="none" w:sz="0" w:space="0" w:color="auto"/>
                    <w:right w:val="none" w:sz="0" w:space="0" w:color="auto"/>
                  </w:divBdr>
                  <w:divsChild>
                    <w:div w:id="109270346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992</Words>
  <Characters>5661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Griffor</dc:creator>
  <cp:keywords/>
  <dc:description/>
  <cp:lastModifiedBy>Edward Griffor</cp:lastModifiedBy>
  <cp:revision>4</cp:revision>
  <dcterms:created xsi:type="dcterms:W3CDTF">2016-04-26T15:20:00Z</dcterms:created>
  <dcterms:modified xsi:type="dcterms:W3CDTF">2016-04-26T16:04:00Z</dcterms:modified>
</cp:coreProperties>
</file>